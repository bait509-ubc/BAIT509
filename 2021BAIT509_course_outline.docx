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D365D" w14:textId="77777777" w:rsidR="00B0241A" w:rsidRDefault="00ED0F44" w:rsidP="00ED0F44">
      <w:pPr>
        <w:pStyle w:val="Heading1"/>
        <w:rPr>
          <w:lang w:val="en-US"/>
        </w:rPr>
      </w:pPr>
      <w:r>
        <w:rPr>
          <w:lang w:val="en-US"/>
        </w:rPr>
        <w:t>Course Information</w:t>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27"/>
        <w:gridCol w:w="2693"/>
        <w:gridCol w:w="1559"/>
        <w:gridCol w:w="2972"/>
      </w:tblGrid>
      <w:tr w:rsidR="009232B2" w14:paraId="299C402B" w14:textId="77777777" w:rsidTr="00951278">
        <w:tc>
          <w:tcPr>
            <w:tcW w:w="2127" w:type="dxa"/>
          </w:tcPr>
          <w:p w14:paraId="6DCB855E" w14:textId="77777777" w:rsidR="009232B2" w:rsidRDefault="009232B2">
            <w:pPr>
              <w:rPr>
                <w:lang w:val="en-US"/>
              </w:rPr>
            </w:pPr>
            <w:r>
              <w:rPr>
                <w:lang w:val="en-US"/>
              </w:rPr>
              <w:t>Course title:</w:t>
            </w:r>
          </w:p>
        </w:tc>
        <w:tc>
          <w:tcPr>
            <w:tcW w:w="7224" w:type="dxa"/>
            <w:gridSpan w:val="3"/>
          </w:tcPr>
          <w:p w14:paraId="33C86375" w14:textId="2C04E62C" w:rsidR="009232B2" w:rsidRDefault="006C7071">
            <w:pPr>
              <w:rPr>
                <w:lang w:val="en-US"/>
              </w:rPr>
            </w:pPr>
            <w:r>
              <w:rPr>
                <w:lang w:val="en-US"/>
              </w:rPr>
              <w:t>Business Applications of Machine Learning</w:t>
            </w:r>
          </w:p>
        </w:tc>
      </w:tr>
      <w:tr w:rsidR="009232B2" w14:paraId="404F7AE9" w14:textId="77777777" w:rsidTr="00951278">
        <w:tc>
          <w:tcPr>
            <w:tcW w:w="2127" w:type="dxa"/>
          </w:tcPr>
          <w:p w14:paraId="6A568218" w14:textId="77777777" w:rsidR="009232B2" w:rsidRDefault="009232B2">
            <w:pPr>
              <w:rPr>
                <w:lang w:val="en-US"/>
              </w:rPr>
            </w:pPr>
            <w:r>
              <w:rPr>
                <w:lang w:val="en-US"/>
              </w:rPr>
              <w:t>Course code:</w:t>
            </w:r>
          </w:p>
        </w:tc>
        <w:tc>
          <w:tcPr>
            <w:tcW w:w="2693" w:type="dxa"/>
          </w:tcPr>
          <w:p w14:paraId="13C9AFB5" w14:textId="7BC29A24" w:rsidR="009232B2" w:rsidRDefault="006C7071">
            <w:pPr>
              <w:rPr>
                <w:lang w:val="en-US"/>
              </w:rPr>
            </w:pPr>
            <w:r>
              <w:rPr>
                <w:lang w:val="en-US"/>
              </w:rPr>
              <w:t>BAIT509</w:t>
            </w:r>
          </w:p>
        </w:tc>
        <w:tc>
          <w:tcPr>
            <w:tcW w:w="1559" w:type="dxa"/>
          </w:tcPr>
          <w:p w14:paraId="3B667631" w14:textId="77777777" w:rsidR="009232B2" w:rsidRDefault="009232B2">
            <w:pPr>
              <w:rPr>
                <w:lang w:val="en-US"/>
              </w:rPr>
            </w:pPr>
            <w:r>
              <w:rPr>
                <w:lang w:val="en-US"/>
              </w:rPr>
              <w:t>Credits:</w:t>
            </w:r>
          </w:p>
        </w:tc>
        <w:tc>
          <w:tcPr>
            <w:tcW w:w="2972" w:type="dxa"/>
          </w:tcPr>
          <w:p w14:paraId="64D0FB8F" w14:textId="294A3A42" w:rsidR="009232B2" w:rsidRDefault="006C7071">
            <w:pPr>
              <w:rPr>
                <w:lang w:val="en-US"/>
              </w:rPr>
            </w:pPr>
            <w:r>
              <w:rPr>
                <w:lang w:val="en-US"/>
              </w:rPr>
              <w:t>1.5</w:t>
            </w:r>
          </w:p>
        </w:tc>
      </w:tr>
      <w:tr w:rsidR="00A6234C" w14:paraId="576DA5DE" w14:textId="77777777" w:rsidTr="00951278">
        <w:tc>
          <w:tcPr>
            <w:tcW w:w="2127" w:type="dxa"/>
          </w:tcPr>
          <w:p w14:paraId="442B0DF1" w14:textId="77777777" w:rsidR="00A6234C" w:rsidRDefault="005A2E76" w:rsidP="00A6234C">
            <w:pPr>
              <w:rPr>
                <w:lang w:val="en-US"/>
              </w:rPr>
            </w:pPr>
            <w:r>
              <w:rPr>
                <w:lang w:val="en-US"/>
              </w:rPr>
              <w:t>Session</w:t>
            </w:r>
            <w:r w:rsidR="00951278">
              <w:rPr>
                <w:lang w:val="en-US"/>
              </w:rPr>
              <w:t xml:space="preserve">, </w:t>
            </w:r>
            <w:r>
              <w:rPr>
                <w:lang w:val="en-US"/>
              </w:rPr>
              <w:t>term</w:t>
            </w:r>
            <w:r w:rsidR="00951278">
              <w:rPr>
                <w:lang w:val="en-US"/>
              </w:rPr>
              <w:t>, period</w:t>
            </w:r>
            <w:r>
              <w:rPr>
                <w:lang w:val="en-US"/>
              </w:rPr>
              <w:t>:</w:t>
            </w:r>
          </w:p>
        </w:tc>
        <w:tc>
          <w:tcPr>
            <w:tcW w:w="2693" w:type="dxa"/>
          </w:tcPr>
          <w:p w14:paraId="42C2B376" w14:textId="4C2DEEB2" w:rsidR="00A6234C" w:rsidRDefault="005A2E76" w:rsidP="00A6234C">
            <w:pPr>
              <w:rPr>
                <w:lang w:val="en-US"/>
              </w:rPr>
            </w:pPr>
            <w:r>
              <w:rPr>
                <w:lang w:val="en-US"/>
              </w:rPr>
              <w:t>20</w:t>
            </w:r>
            <w:r w:rsidR="006C7071">
              <w:rPr>
                <w:lang w:val="en-US"/>
              </w:rPr>
              <w:t>21</w:t>
            </w:r>
            <w:r>
              <w:rPr>
                <w:lang w:val="en-US"/>
              </w:rPr>
              <w:t>W</w:t>
            </w:r>
            <w:r w:rsidR="00951278">
              <w:rPr>
                <w:lang w:val="en-US"/>
              </w:rPr>
              <w:t>2</w:t>
            </w:r>
            <w:r>
              <w:rPr>
                <w:lang w:val="en-US"/>
              </w:rPr>
              <w:t xml:space="preserve">, </w:t>
            </w:r>
            <w:r w:rsidR="00951278">
              <w:rPr>
                <w:lang w:val="en-US"/>
              </w:rPr>
              <w:t>Period 4</w:t>
            </w:r>
          </w:p>
        </w:tc>
        <w:tc>
          <w:tcPr>
            <w:tcW w:w="1559" w:type="dxa"/>
          </w:tcPr>
          <w:p w14:paraId="426B98B3" w14:textId="77777777" w:rsidR="00A6234C" w:rsidRDefault="00A6234C" w:rsidP="00A6234C">
            <w:pPr>
              <w:rPr>
                <w:lang w:val="en-US"/>
              </w:rPr>
            </w:pPr>
            <w:r>
              <w:rPr>
                <w:lang w:val="en-US"/>
              </w:rPr>
              <w:t>Class location:</w:t>
            </w:r>
          </w:p>
        </w:tc>
        <w:tc>
          <w:tcPr>
            <w:tcW w:w="2972" w:type="dxa"/>
          </w:tcPr>
          <w:p w14:paraId="34CDD4E8" w14:textId="30A05148" w:rsidR="00A6234C" w:rsidRDefault="006C7071" w:rsidP="00A6234C">
            <w:pPr>
              <w:rPr>
                <w:lang w:val="en-US"/>
              </w:rPr>
            </w:pPr>
            <w:r>
              <w:rPr>
                <w:lang w:val="en-US"/>
              </w:rPr>
              <w:t>Online</w:t>
            </w:r>
          </w:p>
        </w:tc>
      </w:tr>
      <w:tr w:rsidR="00A6234C" w14:paraId="04F4E108" w14:textId="77777777" w:rsidTr="00951278">
        <w:tc>
          <w:tcPr>
            <w:tcW w:w="2127" w:type="dxa"/>
          </w:tcPr>
          <w:p w14:paraId="24810A78" w14:textId="77777777" w:rsidR="00A6234C" w:rsidRDefault="005A2E76" w:rsidP="00A6234C">
            <w:pPr>
              <w:rPr>
                <w:lang w:val="en-US"/>
              </w:rPr>
            </w:pPr>
            <w:r>
              <w:rPr>
                <w:lang w:val="en-US"/>
              </w:rPr>
              <w:t>Section(s):</w:t>
            </w:r>
          </w:p>
        </w:tc>
        <w:tc>
          <w:tcPr>
            <w:tcW w:w="2693" w:type="dxa"/>
          </w:tcPr>
          <w:p w14:paraId="057B68C0" w14:textId="4F2A8B27" w:rsidR="00A6234C" w:rsidRDefault="006C7071" w:rsidP="00A6234C">
            <w:pPr>
              <w:rPr>
                <w:lang w:val="en-US"/>
              </w:rPr>
            </w:pPr>
            <w:r>
              <w:rPr>
                <w:lang w:val="en-US"/>
              </w:rPr>
              <w:t>BA1</w:t>
            </w:r>
          </w:p>
        </w:tc>
        <w:tc>
          <w:tcPr>
            <w:tcW w:w="1559" w:type="dxa"/>
          </w:tcPr>
          <w:p w14:paraId="6A6E4857" w14:textId="77777777" w:rsidR="00A6234C" w:rsidRDefault="00A6234C" w:rsidP="00A6234C">
            <w:pPr>
              <w:rPr>
                <w:lang w:val="en-US"/>
              </w:rPr>
            </w:pPr>
            <w:r>
              <w:rPr>
                <w:lang w:val="en-US"/>
              </w:rPr>
              <w:t>Class times:</w:t>
            </w:r>
          </w:p>
        </w:tc>
        <w:tc>
          <w:tcPr>
            <w:tcW w:w="2972" w:type="dxa"/>
          </w:tcPr>
          <w:p w14:paraId="23DA3375" w14:textId="79583511" w:rsidR="00A6234C" w:rsidRDefault="006C7071" w:rsidP="00A6234C">
            <w:pPr>
              <w:rPr>
                <w:lang w:val="en-US"/>
              </w:rPr>
            </w:pPr>
            <w:r>
              <w:rPr>
                <w:lang w:val="en-US"/>
              </w:rPr>
              <w:t>Mon &amp; Wed 8:00-10:00</w:t>
            </w:r>
          </w:p>
        </w:tc>
      </w:tr>
      <w:tr w:rsidR="00814CCC" w14:paraId="5CED98DB" w14:textId="77777777" w:rsidTr="00951278">
        <w:tc>
          <w:tcPr>
            <w:tcW w:w="2127" w:type="dxa"/>
          </w:tcPr>
          <w:p w14:paraId="416994FF" w14:textId="77777777" w:rsidR="00814CCC" w:rsidRDefault="00814CCC" w:rsidP="00814CCC">
            <w:pPr>
              <w:rPr>
                <w:lang w:val="en-US"/>
              </w:rPr>
            </w:pPr>
            <w:r>
              <w:rPr>
                <w:lang w:val="en-US"/>
              </w:rPr>
              <w:t>Course duration:</w:t>
            </w:r>
          </w:p>
        </w:tc>
        <w:tc>
          <w:tcPr>
            <w:tcW w:w="2693" w:type="dxa"/>
          </w:tcPr>
          <w:p w14:paraId="0A85D11C" w14:textId="67488547" w:rsidR="00814CCC" w:rsidRDefault="006C7071" w:rsidP="00814CCC">
            <w:pPr>
              <w:rPr>
                <w:lang w:val="en-US"/>
              </w:rPr>
            </w:pPr>
            <w:r>
              <w:rPr>
                <w:lang w:val="en-US"/>
              </w:rPr>
              <w:t>Apr 19 – May 2</w:t>
            </w:r>
            <w:r w:rsidR="000A6175">
              <w:rPr>
                <w:lang w:val="en-US"/>
              </w:rPr>
              <w:t>9</w:t>
            </w:r>
            <w:r>
              <w:rPr>
                <w:lang w:val="en-US"/>
              </w:rPr>
              <w:t xml:space="preserve"> 2021</w:t>
            </w:r>
          </w:p>
        </w:tc>
        <w:tc>
          <w:tcPr>
            <w:tcW w:w="1559" w:type="dxa"/>
          </w:tcPr>
          <w:p w14:paraId="4AB3C3D0" w14:textId="77777777" w:rsidR="00814CCC" w:rsidRDefault="00814CCC" w:rsidP="00814CCC">
            <w:pPr>
              <w:rPr>
                <w:lang w:val="en-US"/>
              </w:rPr>
            </w:pPr>
            <w:r>
              <w:rPr>
                <w:lang w:val="en-US"/>
              </w:rPr>
              <w:t>Pre-requisites:</w:t>
            </w:r>
          </w:p>
        </w:tc>
        <w:tc>
          <w:tcPr>
            <w:tcW w:w="2972" w:type="dxa"/>
          </w:tcPr>
          <w:p w14:paraId="6D6BD595" w14:textId="4B86ED14" w:rsidR="00814CCC" w:rsidRDefault="006C7071" w:rsidP="00814CCC">
            <w:pPr>
              <w:rPr>
                <w:lang w:val="en-US"/>
              </w:rPr>
            </w:pPr>
            <w:r>
              <w:rPr>
                <w:lang w:val="en-US"/>
              </w:rPr>
              <w:t>n/a</w:t>
            </w:r>
          </w:p>
        </w:tc>
      </w:tr>
      <w:tr w:rsidR="00814CCC" w14:paraId="5A32C79E" w14:textId="77777777" w:rsidTr="00951278">
        <w:tc>
          <w:tcPr>
            <w:tcW w:w="2127" w:type="dxa"/>
          </w:tcPr>
          <w:p w14:paraId="220E00C6" w14:textId="77777777" w:rsidR="00814CCC" w:rsidRDefault="00814CCC" w:rsidP="00814CCC">
            <w:pPr>
              <w:rPr>
                <w:lang w:val="en-US"/>
              </w:rPr>
            </w:pPr>
            <w:r>
              <w:rPr>
                <w:lang w:val="en-US"/>
              </w:rPr>
              <w:t>Division:</w:t>
            </w:r>
          </w:p>
        </w:tc>
        <w:tc>
          <w:tcPr>
            <w:tcW w:w="2693" w:type="dxa"/>
          </w:tcPr>
          <w:p w14:paraId="0E405F09" w14:textId="2BC722AB" w:rsidR="00814CCC" w:rsidRDefault="006C7071" w:rsidP="00814CCC">
            <w:pPr>
              <w:rPr>
                <w:lang w:val="en-US"/>
              </w:rPr>
            </w:pPr>
            <w:r>
              <w:rPr>
                <w:lang w:val="en-US"/>
              </w:rPr>
              <w:t>n/a</w:t>
            </w:r>
          </w:p>
        </w:tc>
        <w:tc>
          <w:tcPr>
            <w:tcW w:w="1559" w:type="dxa"/>
          </w:tcPr>
          <w:p w14:paraId="568A8B19" w14:textId="77777777" w:rsidR="00814CCC" w:rsidRDefault="00814CCC" w:rsidP="00814CCC">
            <w:pPr>
              <w:rPr>
                <w:lang w:val="en-US"/>
              </w:rPr>
            </w:pPr>
            <w:r>
              <w:rPr>
                <w:lang w:val="en-US"/>
              </w:rPr>
              <w:t>Co-requisites:</w:t>
            </w:r>
          </w:p>
        </w:tc>
        <w:tc>
          <w:tcPr>
            <w:tcW w:w="2972" w:type="dxa"/>
          </w:tcPr>
          <w:p w14:paraId="1C072C14" w14:textId="70FF96B0" w:rsidR="00814CCC" w:rsidRDefault="006C7071" w:rsidP="00814CCC">
            <w:pPr>
              <w:rPr>
                <w:lang w:val="en-US"/>
              </w:rPr>
            </w:pPr>
            <w:r>
              <w:rPr>
                <w:lang w:val="en-US"/>
              </w:rPr>
              <w:t>n/a</w:t>
            </w:r>
          </w:p>
        </w:tc>
      </w:tr>
      <w:tr w:rsidR="00400AC9" w14:paraId="7E5E07D7" w14:textId="77777777" w:rsidTr="00951278">
        <w:tc>
          <w:tcPr>
            <w:tcW w:w="2127" w:type="dxa"/>
          </w:tcPr>
          <w:p w14:paraId="6920D5C2" w14:textId="77777777" w:rsidR="00400AC9" w:rsidRDefault="00400AC9" w:rsidP="00814CCC">
            <w:pPr>
              <w:rPr>
                <w:lang w:val="en-US"/>
              </w:rPr>
            </w:pPr>
            <w:r>
              <w:rPr>
                <w:lang w:val="en-US"/>
              </w:rPr>
              <w:t>Program:</w:t>
            </w:r>
          </w:p>
        </w:tc>
        <w:tc>
          <w:tcPr>
            <w:tcW w:w="2693" w:type="dxa"/>
          </w:tcPr>
          <w:p w14:paraId="2BB559C1" w14:textId="12473D73" w:rsidR="00400AC9" w:rsidRDefault="006C7071" w:rsidP="00814CCC">
            <w:pPr>
              <w:rPr>
                <w:lang w:val="en-US"/>
              </w:rPr>
            </w:pPr>
            <w:r>
              <w:rPr>
                <w:lang w:val="en-US"/>
              </w:rPr>
              <w:t>MBAN</w:t>
            </w:r>
          </w:p>
        </w:tc>
        <w:tc>
          <w:tcPr>
            <w:tcW w:w="1559" w:type="dxa"/>
          </w:tcPr>
          <w:p w14:paraId="674118A1" w14:textId="77777777" w:rsidR="00400AC9" w:rsidRDefault="00400AC9" w:rsidP="00814CCC">
            <w:pPr>
              <w:rPr>
                <w:lang w:val="en-US"/>
              </w:rPr>
            </w:pPr>
          </w:p>
        </w:tc>
        <w:tc>
          <w:tcPr>
            <w:tcW w:w="2972" w:type="dxa"/>
          </w:tcPr>
          <w:p w14:paraId="475AB852" w14:textId="77777777" w:rsidR="00400AC9" w:rsidRDefault="00400AC9" w:rsidP="00814CCC">
            <w:pPr>
              <w:rPr>
                <w:lang w:val="en-US"/>
              </w:rPr>
            </w:pPr>
          </w:p>
        </w:tc>
      </w:tr>
    </w:tbl>
    <w:p w14:paraId="785FAC14" w14:textId="77777777" w:rsidR="0096792E" w:rsidRDefault="0096792E" w:rsidP="0096792E">
      <w:pPr>
        <w:pStyle w:val="Heading1"/>
        <w:rPr>
          <w:lang w:val="en-US"/>
        </w:rPr>
      </w:pPr>
      <w:r>
        <w:rPr>
          <w:lang w:val="en-US"/>
        </w:rPr>
        <w:t>instructor information</w:t>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27"/>
        <w:gridCol w:w="2546"/>
        <w:gridCol w:w="1559"/>
        <w:gridCol w:w="3119"/>
      </w:tblGrid>
      <w:tr w:rsidR="0096792E" w14:paraId="1E9EEF0D" w14:textId="77777777" w:rsidTr="00951278">
        <w:tc>
          <w:tcPr>
            <w:tcW w:w="2127" w:type="dxa"/>
          </w:tcPr>
          <w:p w14:paraId="0959678A" w14:textId="77777777" w:rsidR="0096792E" w:rsidRDefault="0096792E" w:rsidP="003D03C6">
            <w:pPr>
              <w:rPr>
                <w:lang w:val="en-US"/>
              </w:rPr>
            </w:pPr>
            <w:r>
              <w:rPr>
                <w:lang w:val="en-US"/>
              </w:rPr>
              <w:t>Instructor:</w:t>
            </w:r>
          </w:p>
        </w:tc>
        <w:tc>
          <w:tcPr>
            <w:tcW w:w="7224" w:type="dxa"/>
            <w:gridSpan w:val="3"/>
          </w:tcPr>
          <w:p w14:paraId="45E5DEBE" w14:textId="57BF84BB" w:rsidR="0096792E" w:rsidRDefault="006C7071" w:rsidP="003D03C6">
            <w:pPr>
              <w:rPr>
                <w:lang w:val="en-US"/>
              </w:rPr>
            </w:pPr>
            <w:r>
              <w:rPr>
                <w:lang w:val="en-US"/>
              </w:rPr>
              <w:t>Hayley Boyce</w:t>
            </w:r>
          </w:p>
        </w:tc>
      </w:tr>
      <w:tr w:rsidR="0096792E" w14:paraId="2C2C68DC" w14:textId="77777777" w:rsidTr="00951278">
        <w:tc>
          <w:tcPr>
            <w:tcW w:w="2127" w:type="dxa"/>
          </w:tcPr>
          <w:p w14:paraId="524578E6" w14:textId="77777777" w:rsidR="0096792E" w:rsidRDefault="0096792E" w:rsidP="0096792E">
            <w:pPr>
              <w:rPr>
                <w:lang w:val="en-US"/>
              </w:rPr>
            </w:pPr>
            <w:r>
              <w:rPr>
                <w:lang w:val="en-US"/>
              </w:rPr>
              <w:t>Phone:</w:t>
            </w:r>
          </w:p>
        </w:tc>
        <w:tc>
          <w:tcPr>
            <w:tcW w:w="2546" w:type="dxa"/>
          </w:tcPr>
          <w:p w14:paraId="4E3BEBB7" w14:textId="1B7BB610" w:rsidR="0096792E" w:rsidRDefault="006C7071" w:rsidP="0096792E">
            <w:pPr>
              <w:rPr>
                <w:lang w:val="en-US"/>
              </w:rPr>
            </w:pPr>
            <w:r>
              <w:rPr>
                <w:lang w:val="en-US"/>
              </w:rPr>
              <w:t>n/a</w:t>
            </w:r>
          </w:p>
        </w:tc>
        <w:tc>
          <w:tcPr>
            <w:tcW w:w="1559" w:type="dxa"/>
          </w:tcPr>
          <w:p w14:paraId="6BCEB55A" w14:textId="77777777" w:rsidR="0096792E" w:rsidRDefault="0096792E" w:rsidP="0096792E">
            <w:pPr>
              <w:rPr>
                <w:lang w:val="en-US"/>
              </w:rPr>
            </w:pPr>
            <w:r>
              <w:rPr>
                <w:lang w:val="en-US"/>
              </w:rPr>
              <w:t xml:space="preserve">Office </w:t>
            </w:r>
            <w:r w:rsidR="00A6234C">
              <w:rPr>
                <w:lang w:val="en-US"/>
              </w:rPr>
              <w:t>location</w:t>
            </w:r>
            <w:r>
              <w:rPr>
                <w:lang w:val="en-US"/>
              </w:rPr>
              <w:t>:</w:t>
            </w:r>
          </w:p>
        </w:tc>
        <w:tc>
          <w:tcPr>
            <w:tcW w:w="3119" w:type="dxa"/>
          </w:tcPr>
          <w:p w14:paraId="741030C8" w14:textId="1ED2BC95" w:rsidR="0096792E" w:rsidRDefault="006C7071" w:rsidP="0096792E">
            <w:pPr>
              <w:rPr>
                <w:lang w:val="en-US"/>
              </w:rPr>
            </w:pPr>
            <w:r>
              <w:rPr>
                <w:lang w:val="en-US"/>
              </w:rPr>
              <w:t>ICCS 215</w:t>
            </w:r>
          </w:p>
        </w:tc>
      </w:tr>
      <w:tr w:rsidR="00A6234C" w14:paraId="07A3700D" w14:textId="77777777" w:rsidTr="00951278">
        <w:tc>
          <w:tcPr>
            <w:tcW w:w="2127" w:type="dxa"/>
          </w:tcPr>
          <w:p w14:paraId="3EBF91AB" w14:textId="77777777" w:rsidR="00A6234C" w:rsidRDefault="00A6234C" w:rsidP="00A6234C">
            <w:pPr>
              <w:rPr>
                <w:lang w:val="en-US"/>
              </w:rPr>
            </w:pPr>
            <w:r>
              <w:rPr>
                <w:lang w:val="en-US"/>
              </w:rPr>
              <w:t>Email:</w:t>
            </w:r>
          </w:p>
        </w:tc>
        <w:tc>
          <w:tcPr>
            <w:tcW w:w="2546" w:type="dxa"/>
          </w:tcPr>
          <w:p w14:paraId="56442D7A" w14:textId="66BFC89A" w:rsidR="00A6234C" w:rsidRDefault="006C7071" w:rsidP="00A6234C">
            <w:pPr>
              <w:rPr>
                <w:lang w:val="en-US"/>
              </w:rPr>
            </w:pPr>
            <w:r>
              <w:rPr>
                <w:lang w:val="en-US"/>
              </w:rPr>
              <w:t>hfboyce@cs.ubc.ca</w:t>
            </w:r>
          </w:p>
        </w:tc>
        <w:tc>
          <w:tcPr>
            <w:tcW w:w="1559" w:type="dxa"/>
          </w:tcPr>
          <w:p w14:paraId="109191CA" w14:textId="77777777" w:rsidR="00A6234C" w:rsidRDefault="00A6234C" w:rsidP="00A6234C">
            <w:pPr>
              <w:rPr>
                <w:lang w:val="en-US"/>
              </w:rPr>
            </w:pPr>
            <w:r>
              <w:rPr>
                <w:lang w:val="en-US"/>
              </w:rPr>
              <w:t>Office hours:</w:t>
            </w:r>
          </w:p>
        </w:tc>
        <w:tc>
          <w:tcPr>
            <w:tcW w:w="3119" w:type="dxa"/>
          </w:tcPr>
          <w:p w14:paraId="3B92BE83" w14:textId="1BB2B4BB" w:rsidR="00A6234C" w:rsidRDefault="006C7071" w:rsidP="00A6234C">
            <w:pPr>
              <w:rPr>
                <w:lang w:val="en-US"/>
              </w:rPr>
            </w:pPr>
            <w:r>
              <w:rPr>
                <w:lang w:val="en-US"/>
              </w:rPr>
              <w:t>Thursday 11:00-12:00</w:t>
            </w:r>
          </w:p>
        </w:tc>
      </w:tr>
      <w:tr w:rsidR="00725EF1" w14:paraId="58FD736F" w14:textId="77777777" w:rsidTr="00CC0A62">
        <w:trPr>
          <w:gridAfter w:val="2"/>
          <w:wAfter w:w="4678" w:type="dxa"/>
        </w:trPr>
        <w:tc>
          <w:tcPr>
            <w:tcW w:w="2127" w:type="dxa"/>
          </w:tcPr>
          <w:p w14:paraId="0DD6EF77" w14:textId="77777777" w:rsidR="00725EF1" w:rsidRDefault="00725EF1" w:rsidP="00CC0A62">
            <w:pPr>
              <w:rPr>
                <w:lang w:val="en-US"/>
              </w:rPr>
            </w:pPr>
            <w:r>
              <w:rPr>
                <w:lang w:val="en-US"/>
              </w:rPr>
              <w:t>Teaching assistant 1:</w:t>
            </w:r>
          </w:p>
        </w:tc>
        <w:tc>
          <w:tcPr>
            <w:tcW w:w="2546" w:type="dxa"/>
          </w:tcPr>
          <w:p w14:paraId="09AD50B2" w14:textId="06379DF8" w:rsidR="00725EF1" w:rsidRDefault="00042902" w:rsidP="00CC0A62">
            <w:pPr>
              <w:rPr>
                <w:lang w:val="en-US"/>
              </w:rPr>
            </w:pPr>
            <w:r>
              <w:rPr>
                <w:lang w:val="en-US"/>
              </w:rPr>
              <w:t xml:space="preserve">Daniel </w:t>
            </w:r>
            <w:proofErr w:type="spellStart"/>
            <w:r w:rsidRPr="00042902">
              <w:rPr>
                <w:lang w:val="en-US"/>
              </w:rPr>
              <w:t>Ramandi</w:t>
            </w:r>
            <w:proofErr w:type="spellEnd"/>
          </w:p>
        </w:tc>
      </w:tr>
      <w:tr w:rsidR="00725EF1" w14:paraId="4186553A" w14:textId="77777777" w:rsidTr="00CC0A62">
        <w:trPr>
          <w:gridAfter w:val="2"/>
          <w:wAfter w:w="4678" w:type="dxa"/>
        </w:trPr>
        <w:tc>
          <w:tcPr>
            <w:tcW w:w="2127" w:type="dxa"/>
          </w:tcPr>
          <w:p w14:paraId="0E426110" w14:textId="77777777" w:rsidR="00725EF1" w:rsidRDefault="00725EF1" w:rsidP="00CC0A62">
            <w:pPr>
              <w:rPr>
                <w:lang w:val="en-US"/>
              </w:rPr>
            </w:pPr>
            <w:r>
              <w:rPr>
                <w:lang w:val="en-US"/>
              </w:rPr>
              <w:t>Email:</w:t>
            </w:r>
          </w:p>
        </w:tc>
        <w:tc>
          <w:tcPr>
            <w:tcW w:w="2546" w:type="dxa"/>
          </w:tcPr>
          <w:p w14:paraId="23926055" w14:textId="7ADBB87E" w:rsidR="00725EF1" w:rsidRDefault="00042902" w:rsidP="00CC0A62">
            <w:pPr>
              <w:rPr>
                <w:lang w:val="en-US"/>
              </w:rPr>
            </w:pPr>
            <w:r w:rsidRPr="00042902">
              <w:rPr>
                <w:lang w:val="en-US"/>
              </w:rPr>
              <w:t>ramandi18@gmail.com</w:t>
            </w:r>
          </w:p>
        </w:tc>
      </w:tr>
      <w:tr w:rsidR="00725EF1" w14:paraId="61F5428E" w14:textId="77777777" w:rsidTr="00CC0A62">
        <w:trPr>
          <w:gridAfter w:val="2"/>
          <w:wAfter w:w="4678" w:type="dxa"/>
        </w:trPr>
        <w:tc>
          <w:tcPr>
            <w:tcW w:w="2127" w:type="dxa"/>
          </w:tcPr>
          <w:p w14:paraId="59805C53" w14:textId="77777777" w:rsidR="00725EF1" w:rsidRDefault="00725EF1" w:rsidP="00CC0A62">
            <w:pPr>
              <w:rPr>
                <w:lang w:val="en-US"/>
              </w:rPr>
            </w:pPr>
            <w:r>
              <w:rPr>
                <w:lang w:val="en-US"/>
              </w:rPr>
              <w:t>Teaching assistant 2:</w:t>
            </w:r>
          </w:p>
        </w:tc>
        <w:tc>
          <w:tcPr>
            <w:tcW w:w="2546" w:type="dxa"/>
          </w:tcPr>
          <w:p w14:paraId="2C62B638" w14:textId="0999C9E7" w:rsidR="00725EF1" w:rsidRDefault="00042902" w:rsidP="00CC0A62">
            <w:pPr>
              <w:rPr>
                <w:lang w:val="en-US"/>
              </w:rPr>
            </w:pPr>
            <w:r w:rsidRPr="00042902">
              <w:rPr>
                <w:lang w:val="en-US"/>
              </w:rPr>
              <w:t xml:space="preserve">Ali </w:t>
            </w:r>
            <w:proofErr w:type="spellStart"/>
            <w:r w:rsidRPr="00042902">
              <w:rPr>
                <w:lang w:val="en-US"/>
              </w:rPr>
              <w:t>Seyfi</w:t>
            </w:r>
            <w:proofErr w:type="spellEnd"/>
          </w:p>
        </w:tc>
      </w:tr>
      <w:tr w:rsidR="00725EF1" w14:paraId="36C69B2C" w14:textId="77777777" w:rsidTr="00CC0A62">
        <w:trPr>
          <w:gridAfter w:val="2"/>
          <w:wAfter w:w="4678" w:type="dxa"/>
          <w:trHeight w:val="70"/>
        </w:trPr>
        <w:tc>
          <w:tcPr>
            <w:tcW w:w="2127" w:type="dxa"/>
          </w:tcPr>
          <w:p w14:paraId="190734FA" w14:textId="77777777" w:rsidR="00725EF1" w:rsidRDefault="00725EF1" w:rsidP="00CC0A62">
            <w:pPr>
              <w:rPr>
                <w:lang w:val="en-US"/>
              </w:rPr>
            </w:pPr>
            <w:r>
              <w:rPr>
                <w:lang w:val="en-US"/>
              </w:rPr>
              <w:t>Email:</w:t>
            </w:r>
          </w:p>
        </w:tc>
        <w:tc>
          <w:tcPr>
            <w:tcW w:w="2546" w:type="dxa"/>
          </w:tcPr>
          <w:p w14:paraId="44882A2B" w14:textId="1F0B4313" w:rsidR="00042902" w:rsidRDefault="00042902" w:rsidP="00CC0A62">
            <w:pPr>
              <w:rPr>
                <w:lang w:val="en-US"/>
              </w:rPr>
            </w:pPr>
            <w:r w:rsidRPr="00042902">
              <w:rPr>
                <w:lang w:val="en-US"/>
              </w:rPr>
              <w:t>aliseyfi@cs.ubc.ca</w:t>
            </w:r>
          </w:p>
        </w:tc>
      </w:tr>
      <w:tr w:rsidR="00042902" w14:paraId="1875419D" w14:textId="77777777" w:rsidTr="00CC0A62">
        <w:trPr>
          <w:gridAfter w:val="2"/>
          <w:wAfter w:w="4678" w:type="dxa"/>
          <w:trHeight w:val="70"/>
        </w:trPr>
        <w:tc>
          <w:tcPr>
            <w:tcW w:w="2127" w:type="dxa"/>
          </w:tcPr>
          <w:p w14:paraId="339B1C52" w14:textId="235426E4" w:rsidR="00042902" w:rsidRDefault="00042902" w:rsidP="00042902">
            <w:pPr>
              <w:rPr>
                <w:lang w:val="en-US"/>
              </w:rPr>
            </w:pPr>
            <w:r>
              <w:rPr>
                <w:lang w:val="en-US"/>
              </w:rPr>
              <w:t>Teaching assistant 3:</w:t>
            </w:r>
          </w:p>
        </w:tc>
        <w:tc>
          <w:tcPr>
            <w:tcW w:w="2546" w:type="dxa"/>
          </w:tcPr>
          <w:p w14:paraId="609A3F24" w14:textId="2A802FA8" w:rsidR="00042902" w:rsidRPr="00042902" w:rsidRDefault="00042902" w:rsidP="00042902">
            <w:pPr>
              <w:rPr>
                <w:lang w:val="en-US"/>
              </w:rPr>
            </w:pPr>
            <w:r w:rsidRPr="00042902">
              <w:rPr>
                <w:lang w:val="en-US"/>
              </w:rPr>
              <w:t>Andy Tai</w:t>
            </w:r>
          </w:p>
        </w:tc>
      </w:tr>
      <w:tr w:rsidR="00042902" w14:paraId="149BE8BA" w14:textId="77777777" w:rsidTr="00CC0A62">
        <w:trPr>
          <w:gridAfter w:val="2"/>
          <w:wAfter w:w="4678" w:type="dxa"/>
          <w:trHeight w:val="70"/>
        </w:trPr>
        <w:tc>
          <w:tcPr>
            <w:tcW w:w="2127" w:type="dxa"/>
          </w:tcPr>
          <w:p w14:paraId="23FE2965" w14:textId="3C3BDC8C" w:rsidR="00042902" w:rsidRDefault="00042902" w:rsidP="00042902">
            <w:pPr>
              <w:rPr>
                <w:lang w:val="en-US"/>
              </w:rPr>
            </w:pPr>
            <w:r>
              <w:rPr>
                <w:lang w:val="en-US"/>
              </w:rPr>
              <w:t>Email:</w:t>
            </w:r>
          </w:p>
        </w:tc>
        <w:tc>
          <w:tcPr>
            <w:tcW w:w="2546" w:type="dxa"/>
          </w:tcPr>
          <w:p w14:paraId="6886C0B6" w14:textId="2281299F" w:rsidR="00042902" w:rsidRPr="00042902" w:rsidRDefault="00042902" w:rsidP="00042902">
            <w:pPr>
              <w:rPr>
                <w:lang w:val="en-US"/>
              </w:rPr>
            </w:pPr>
            <w:r w:rsidRPr="00042902">
              <w:rPr>
                <w:lang w:val="en-US"/>
              </w:rPr>
              <w:t>andy.tai@mail.utoronto.ca</w:t>
            </w:r>
          </w:p>
        </w:tc>
      </w:tr>
    </w:tbl>
    <w:p w14:paraId="5D7C6BA4" w14:textId="0C5B4C99" w:rsidR="0041351B" w:rsidRDefault="0041351B" w:rsidP="0041351B">
      <w:pPr>
        <w:pStyle w:val="Heading1"/>
        <w:rPr>
          <w:rFonts w:eastAsia="Times New Roman"/>
        </w:rPr>
      </w:pPr>
      <w:r>
        <w:rPr>
          <w:rFonts w:eastAsia="Times New Roman"/>
        </w:rPr>
        <w:t>Course Description</w:t>
      </w:r>
    </w:p>
    <w:p w14:paraId="01235934" w14:textId="77777777" w:rsidR="006C7071" w:rsidRDefault="006C7071" w:rsidP="006C7071">
      <w:pPr>
        <w:jc w:val="both"/>
        <w:rPr>
          <w:lang w:val="en-US"/>
        </w:rPr>
      </w:pPr>
      <w:r w:rsidRPr="00345952">
        <w:rPr>
          <w:lang w:val="en-US"/>
        </w:rPr>
        <w:t xml:space="preserve">Introduction to machine learning concepts, such as </w:t>
      </w:r>
      <w:r>
        <w:rPr>
          <w:lang w:val="en-US"/>
        </w:rPr>
        <w:t xml:space="preserve">model training, model testing, </w:t>
      </w:r>
      <w:r w:rsidRPr="00345952">
        <w:rPr>
          <w:lang w:val="en-US"/>
        </w:rPr>
        <w:t>generalization error and overfitting. Exposure to a variety of machine learning techniques, with deeper exploration of a few chosen techniques. Forming good scientific questions to address business objectives with machine learning.</w:t>
      </w:r>
      <w:r>
        <w:rPr>
          <w:lang w:val="en-US"/>
        </w:rPr>
        <w:t xml:space="preserve"> Python will be the primary programming language used.</w:t>
      </w:r>
    </w:p>
    <w:p w14:paraId="7FFC8BB2" w14:textId="22BDD0C2" w:rsidR="005E2CE6" w:rsidRDefault="005E2CE6" w:rsidP="00B476DC">
      <w:pPr>
        <w:pStyle w:val="Heading1"/>
        <w:rPr>
          <w:lang w:val="en-US"/>
        </w:rPr>
      </w:pPr>
      <w:r>
        <w:rPr>
          <w:lang w:val="en-US"/>
        </w:rPr>
        <w:t>Course Format</w:t>
      </w:r>
    </w:p>
    <w:p w14:paraId="0870B987" w14:textId="77777777" w:rsidR="00725EF1" w:rsidRDefault="00725EF1" w:rsidP="00725EF1">
      <w:pPr>
        <w:rPr>
          <w:lang w:val="en-US"/>
        </w:rPr>
      </w:pPr>
      <w:r>
        <w:rPr>
          <w:lang w:val="en-US"/>
        </w:rPr>
        <w:t>Class time will be used for a combination of lectures, discussion, demonstrations and exercises that students will work through individually or in groups.</w:t>
      </w:r>
    </w:p>
    <w:p w14:paraId="7E027841" w14:textId="77777777" w:rsidR="00B476DC" w:rsidRDefault="00B476DC" w:rsidP="00B476DC">
      <w:pPr>
        <w:pStyle w:val="Heading1"/>
        <w:rPr>
          <w:lang w:val="en-US"/>
        </w:rPr>
      </w:pPr>
      <w:r>
        <w:rPr>
          <w:lang w:val="en-US"/>
        </w:rPr>
        <w:t>Learning Objectives</w:t>
      </w:r>
    </w:p>
    <w:p w14:paraId="75DF4876" w14:textId="77777777" w:rsidR="00725EF1" w:rsidRDefault="00725EF1" w:rsidP="00725EF1">
      <w:pPr>
        <w:rPr>
          <w:lang w:val="en-US"/>
        </w:rPr>
      </w:pPr>
      <w:r>
        <w:rPr>
          <w:lang w:val="en-US"/>
        </w:rPr>
        <w:t xml:space="preserve">By the end of this course, students will be able to: </w:t>
      </w:r>
    </w:p>
    <w:p w14:paraId="1A837E80" w14:textId="4F010171" w:rsidR="007311F9" w:rsidRPr="007311F9" w:rsidRDefault="00725EF1" w:rsidP="007311F9">
      <w:pPr>
        <w:pStyle w:val="ListParagraph"/>
        <w:numPr>
          <w:ilvl w:val="0"/>
          <w:numId w:val="1"/>
        </w:numPr>
        <w:rPr>
          <w:lang w:val="en-US"/>
        </w:rPr>
      </w:pPr>
      <w:r>
        <w:rPr>
          <w:lang w:val="en-US"/>
        </w:rPr>
        <w:t xml:space="preserve">Describe fundamental machine learning concepts such as: </w:t>
      </w:r>
      <w:r w:rsidRPr="00345952">
        <w:rPr>
          <w:lang w:val="en-US"/>
        </w:rPr>
        <w:t xml:space="preserve">supervised and unsupervised </w:t>
      </w:r>
      <w:r>
        <w:rPr>
          <w:lang w:val="en-US"/>
        </w:rPr>
        <w:t>learning, regression and classification, overfitting, training</w:t>
      </w:r>
      <w:r w:rsidR="007311F9">
        <w:rPr>
          <w:lang w:val="en-US"/>
        </w:rPr>
        <w:t>/validation/</w:t>
      </w:r>
      <w:r>
        <w:rPr>
          <w:lang w:val="en-US"/>
        </w:rPr>
        <w:t>testing erro</w:t>
      </w:r>
      <w:r w:rsidR="007311F9">
        <w:rPr>
          <w:lang w:val="en-US"/>
        </w:rPr>
        <w:t xml:space="preserve">r, </w:t>
      </w:r>
      <w:r w:rsidR="007311F9" w:rsidRPr="007311F9">
        <w:rPr>
          <w:lang w:val="en-US"/>
        </w:rPr>
        <w:t>parameters and hyperparameters, and the golden rule.</w:t>
      </w:r>
    </w:p>
    <w:p w14:paraId="1ED7A89A" w14:textId="170539AB" w:rsidR="00725EF1" w:rsidRDefault="00725EF1" w:rsidP="00725EF1">
      <w:pPr>
        <w:pStyle w:val="ListParagraph"/>
        <w:numPr>
          <w:ilvl w:val="0"/>
          <w:numId w:val="1"/>
        </w:numPr>
        <w:rPr>
          <w:lang w:val="en-US"/>
        </w:rPr>
      </w:pPr>
      <w:r>
        <w:rPr>
          <w:lang w:val="en-US"/>
        </w:rPr>
        <w:t>Broadly explain how common machine learning algorithms work, including: n</w:t>
      </w:r>
      <w:r w:rsidRPr="00345952">
        <w:rPr>
          <w:lang w:val="en-US"/>
        </w:rPr>
        <w:t>aïve Bayes</w:t>
      </w:r>
      <w:r>
        <w:rPr>
          <w:lang w:val="en-US"/>
        </w:rPr>
        <w:t xml:space="preserve">, </w:t>
      </w:r>
      <w:r w:rsidRPr="00345952">
        <w:rPr>
          <w:lang w:val="en-US"/>
        </w:rPr>
        <w:t>k-</w:t>
      </w:r>
      <w:r>
        <w:rPr>
          <w:lang w:val="en-US"/>
        </w:rPr>
        <w:t>n</w:t>
      </w:r>
      <w:r w:rsidRPr="00345952">
        <w:rPr>
          <w:lang w:val="en-US"/>
        </w:rPr>
        <w:t xml:space="preserve">earest </w:t>
      </w:r>
      <w:r>
        <w:rPr>
          <w:lang w:val="en-US"/>
        </w:rPr>
        <w:t>n</w:t>
      </w:r>
      <w:r w:rsidRPr="00345952">
        <w:rPr>
          <w:lang w:val="en-US"/>
        </w:rPr>
        <w:t>eighbors</w:t>
      </w:r>
      <w:r>
        <w:rPr>
          <w:lang w:val="en-US"/>
        </w:rPr>
        <w:t xml:space="preserve">, decision trees, </w:t>
      </w:r>
      <w:r w:rsidRPr="00345952">
        <w:rPr>
          <w:lang w:val="en-US"/>
        </w:rPr>
        <w:t>support vector machine</w:t>
      </w:r>
      <w:r>
        <w:rPr>
          <w:lang w:val="en-US"/>
        </w:rPr>
        <w:t xml:space="preserve">s, and </w:t>
      </w:r>
      <w:r w:rsidR="007311F9">
        <w:rPr>
          <w:lang w:val="en-US"/>
        </w:rPr>
        <w:t>logistic regression.</w:t>
      </w:r>
    </w:p>
    <w:p w14:paraId="3E820BF8" w14:textId="25060971" w:rsidR="007311F9" w:rsidRDefault="007311F9" w:rsidP="00725EF1">
      <w:pPr>
        <w:pStyle w:val="ListParagraph"/>
        <w:numPr>
          <w:ilvl w:val="0"/>
          <w:numId w:val="1"/>
        </w:numPr>
        <w:rPr>
          <w:lang w:val="en-US"/>
        </w:rPr>
      </w:pPr>
      <w:r w:rsidRPr="007311F9">
        <w:rPr>
          <w:lang w:val="en-US"/>
        </w:rPr>
        <w:t>Identify when and why to apply data pre-processing techniques such as scaling and one-hot encoding.</w:t>
      </w:r>
    </w:p>
    <w:p w14:paraId="526BCBC0" w14:textId="43D79B9A" w:rsidR="00725EF1" w:rsidRDefault="007311F9" w:rsidP="00725EF1">
      <w:pPr>
        <w:pStyle w:val="ListParagraph"/>
        <w:numPr>
          <w:ilvl w:val="0"/>
          <w:numId w:val="1"/>
        </w:numPr>
        <w:rPr>
          <w:lang w:val="en-US"/>
        </w:rPr>
      </w:pPr>
      <w:r w:rsidRPr="007311F9">
        <w:rPr>
          <w:lang w:val="en-US"/>
        </w:rPr>
        <w:t>Use Python and the scikit-learn package to develop an end-to-end supervised machine learning pipeline</w:t>
      </w:r>
      <w:r>
        <w:rPr>
          <w:lang w:val="en-US"/>
        </w:rPr>
        <w:t>.</w:t>
      </w:r>
    </w:p>
    <w:p w14:paraId="0C745A3F" w14:textId="77777777" w:rsidR="00725EF1" w:rsidRPr="00FF6668" w:rsidRDefault="00725EF1" w:rsidP="00725EF1">
      <w:pPr>
        <w:pStyle w:val="ListParagraph"/>
        <w:numPr>
          <w:ilvl w:val="0"/>
          <w:numId w:val="1"/>
        </w:numPr>
        <w:rPr>
          <w:lang w:val="en-US"/>
        </w:rPr>
      </w:pPr>
      <w:r>
        <w:rPr>
          <w:lang w:val="en-US"/>
        </w:rPr>
        <w:t>Apply and interpret machine learning methods to carry out supervised learning projects and to answer business objectives.</w:t>
      </w:r>
    </w:p>
    <w:p w14:paraId="5997C359" w14:textId="77777777" w:rsidR="00B476DC" w:rsidRDefault="00B476DC" w:rsidP="00B476DC">
      <w:pPr>
        <w:pStyle w:val="Heading1"/>
        <w:rPr>
          <w:lang w:val="en-US"/>
        </w:rPr>
      </w:pPr>
      <w:r>
        <w:rPr>
          <w:lang w:val="en-US"/>
        </w:rPr>
        <w:lastRenderedPageBreak/>
        <w:t>Assessment</w:t>
      </w:r>
      <w:r w:rsidR="00315354">
        <w:rPr>
          <w:lang w:val="en-US"/>
        </w:rPr>
        <w:t>S</w:t>
      </w:r>
    </w:p>
    <w:p w14:paraId="2E2E1329" w14:textId="77777777" w:rsidR="00B476DC" w:rsidRDefault="00B476DC" w:rsidP="00B476DC">
      <w:pPr>
        <w:pStyle w:val="Heading2"/>
        <w:rPr>
          <w:lang w:val="en-US"/>
        </w:rPr>
      </w:pPr>
      <w:r>
        <w:rPr>
          <w:lang w:val="en-US"/>
        </w:rPr>
        <w:t>Summary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248"/>
        <w:gridCol w:w="1417"/>
      </w:tblGrid>
      <w:tr w:rsidR="00315354" w14:paraId="3BA3DFE7" w14:textId="77777777" w:rsidTr="002107A6">
        <w:tc>
          <w:tcPr>
            <w:tcW w:w="4248" w:type="dxa"/>
          </w:tcPr>
          <w:p w14:paraId="38A1DFF7" w14:textId="77777777" w:rsidR="00315354" w:rsidRPr="00315354" w:rsidRDefault="00315354" w:rsidP="003D03C6">
            <w:pPr>
              <w:rPr>
                <w:u w:val="single"/>
                <w:lang w:val="en-US"/>
              </w:rPr>
            </w:pPr>
            <w:r w:rsidRPr="00315354">
              <w:rPr>
                <w:u w:val="single"/>
                <w:lang w:val="en-US"/>
              </w:rPr>
              <w:t>Component</w:t>
            </w:r>
          </w:p>
        </w:tc>
        <w:tc>
          <w:tcPr>
            <w:tcW w:w="1417" w:type="dxa"/>
          </w:tcPr>
          <w:p w14:paraId="3519D8EE" w14:textId="77777777" w:rsidR="00315354" w:rsidRPr="00315354" w:rsidRDefault="00315354" w:rsidP="00315354">
            <w:pPr>
              <w:jc w:val="right"/>
              <w:rPr>
                <w:u w:val="single"/>
                <w:lang w:val="en-US"/>
              </w:rPr>
            </w:pPr>
            <w:r w:rsidRPr="00315354">
              <w:rPr>
                <w:u w:val="single"/>
                <w:lang w:val="en-US"/>
              </w:rPr>
              <w:t>Weight</w:t>
            </w:r>
          </w:p>
        </w:tc>
      </w:tr>
      <w:tr w:rsidR="00315354" w14:paraId="4AF99441" w14:textId="77777777" w:rsidTr="002107A6">
        <w:tc>
          <w:tcPr>
            <w:tcW w:w="4248" w:type="dxa"/>
          </w:tcPr>
          <w:p w14:paraId="18D178A9" w14:textId="77777777" w:rsidR="00315354" w:rsidRDefault="00315354" w:rsidP="003D03C6">
            <w:pPr>
              <w:rPr>
                <w:lang w:val="en-US"/>
              </w:rPr>
            </w:pPr>
            <w:r>
              <w:rPr>
                <w:lang w:val="en-US"/>
              </w:rPr>
              <w:t>Assignments</w:t>
            </w:r>
          </w:p>
        </w:tc>
        <w:tc>
          <w:tcPr>
            <w:tcW w:w="1417" w:type="dxa"/>
          </w:tcPr>
          <w:p w14:paraId="370EB9C5" w14:textId="1B9D8B5E" w:rsidR="00315354" w:rsidRDefault="00725EF1" w:rsidP="00315354">
            <w:pPr>
              <w:jc w:val="right"/>
              <w:rPr>
                <w:lang w:val="en-US"/>
              </w:rPr>
            </w:pPr>
            <w:r>
              <w:rPr>
                <w:lang w:val="en-US"/>
              </w:rPr>
              <w:t>60</w:t>
            </w:r>
            <w:r w:rsidR="00315354">
              <w:rPr>
                <w:lang w:val="en-US"/>
              </w:rPr>
              <w:t>%</w:t>
            </w:r>
          </w:p>
        </w:tc>
      </w:tr>
      <w:tr w:rsidR="00315354" w14:paraId="741DC139" w14:textId="77777777" w:rsidTr="002107A6">
        <w:tc>
          <w:tcPr>
            <w:tcW w:w="4248" w:type="dxa"/>
          </w:tcPr>
          <w:p w14:paraId="63B96BB6" w14:textId="77777777" w:rsidR="00315354" w:rsidRDefault="00315354" w:rsidP="003D03C6">
            <w:pPr>
              <w:rPr>
                <w:lang w:val="en-US"/>
              </w:rPr>
            </w:pPr>
            <w:r>
              <w:rPr>
                <w:lang w:val="en-US"/>
              </w:rPr>
              <w:t>Group project</w:t>
            </w:r>
          </w:p>
        </w:tc>
        <w:tc>
          <w:tcPr>
            <w:tcW w:w="1417" w:type="dxa"/>
          </w:tcPr>
          <w:p w14:paraId="5B6606BF" w14:textId="21EFC953" w:rsidR="00315354" w:rsidRDefault="00725EF1" w:rsidP="00315354">
            <w:pPr>
              <w:jc w:val="right"/>
              <w:rPr>
                <w:lang w:val="en-US"/>
              </w:rPr>
            </w:pPr>
            <w:r>
              <w:rPr>
                <w:lang w:val="en-US"/>
              </w:rPr>
              <w:t>30</w:t>
            </w:r>
            <w:r w:rsidR="00315354">
              <w:rPr>
                <w:lang w:val="en-US"/>
              </w:rPr>
              <w:t>%</w:t>
            </w:r>
          </w:p>
        </w:tc>
      </w:tr>
      <w:tr w:rsidR="00315354" w14:paraId="4AA865F7" w14:textId="77777777" w:rsidTr="002107A6">
        <w:tc>
          <w:tcPr>
            <w:tcW w:w="4248" w:type="dxa"/>
          </w:tcPr>
          <w:p w14:paraId="348AA0DE" w14:textId="2F70EB8C" w:rsidR="00315354" w:rsidRDefault="00725EF1" w:rsidP="003D03C6">
            <w:pPr>
              <w:rPr>
                <w:lang w:val="en-US"/>
              </w:rPr>
            </w:pPr>
            <w:r>
              <w:rPr>
                <w:lang w:val="en-US"/>
              </w:rPr>
              <w:t xml:space="preserve">Quiz </w:t>
            </w:r>
          </w:p>
        </w:tc>
        <w:tc>
          <w:tcPr>
            <w:tcW w:w="1417" w:type="dxa"/>
          </w:tcPr>
          <w:p w14:paraId="454A338C" w14:textId="2EB4F29D" w:rsidR="00315354" w:rsidRDefault="00725EF1" w:rsidP="00315354">
            <w:pPr>
              <w:jc w:val="right"/>
              <w:rPr>
                <w:lang w:val="en-US"/>
              </w:rPr>
            </w:pPr>
            <w:r>
              <w:rPr>
                <w:lang w:val="en-US"/>
              </w:rPr>
              <w:t>10</w:t>
            </w:r>
            <w:r w:rsidR="00315354">
              <w:rPr>
                <w:lang w:val="en-US"/>
              </w:rPr>
              <w:t>%</w:t>
            </w:r>
          </w:p>
        </w:tc>
      </w:tr>
      <w:tr w:rsidR="00315354" w14:paraId="5EA32069" w14:textId="77777777" w:rsidTr="002107A6">
        <w:tc>
          <w:tcPr>
            <w:tcW w:w="4248" w:type="dxa"/>
          </w:tcPr>
          <w:p w14:paraId="1DF25A6D" w14:textId="77777777" w:rsidR="00315354" w:rsidRDefault="00315354" w:rsidP="003D03C6">
            <w:pPr>
              <w:rPr>
                <w:lang w:val="en-US"/>
              </w:rPr>
            </w:pPr>
            <w:r>
              <w:rPr>
                <w:lang w:val="en-US"/>
              </w:rPr>
              <w:t>Total</w:t>
            </w:r>
          </w:p>
        </w:tc>
        <w:tc>
          <w:tcPr>
            <w:tcW w:w="1417" w:type="dxa"/>
          </w:tcPr>
          <w:p w14:paraId="7583DC30" w14:textId="77777777" w:rsidR="00315354" w:rsidRDefault="00315354" w:rsidP="00315354">
            <w:pPr>
              <w:jc w:val="right"/>
              <w:rPr>
                <w:lang w:val="en-US"/>
              </w:rPr>
            </w:pPr>
            <w:r w:rsidRPr="00315354">
              <w:rPr>
                <w:rFonts w:cs="Times New Roman (Body CS)"/>
                <w:u w:val="double"/>
                <w:lang w:val="en-US"/>
              </w:rPr>
              <w:t>100</w:t>
            </w:r>
            <w:r>
              <w:rPr>
                <w:lang w:val="en-US"/>
              </w:rPr>
              <w:t>%</w:t>
            </w:r>
          </w:p>
        </w:tc>
      </w:tr>
    </w:tbl>
    <w:p w14:paraId="331F4977" w14:textId="77777777" w:rsidR="00B476DC" w:rsidRDefault="00B476DC" w:rsidP="0096792E">
      <w:pPr>
        <w:rPr>
          <w:lang w:val="en-US"/>
        </w:rPr>
      </w:pPr>
    </w:p>
    <w:p w14:paraId="52523498" w14:textId="59499E68" w:rsidR="00B476DC" w:rsidRDefault="00B476DC" w:rsidP="00B476DC">
      <w:pPr>
        <w:pStyle w:val="Heading2"/>
        <w:rPr>
          <w:lang w:val="en-US"/>
        </w:rPr>
      </w:pPr>
      <w:r>
        <w:rPr>
          <w:lang w:val="en-US"/>
        </w:rPr>
        <w:t>Details</w:t>
      </w:r>
      <w:r w:rsidR="003C4A9F">
        <w:rPr>
          <w:lang w:val="en-US"/>
        </w:rPr>
        <w:t xml:space="preserve"> of Assessments</w:t>
      </w:r>
    </w:p>
    <w:p w14:paraId="784ED4F1" w14:textId="77777777" w:rsidR="00725EF1" w:rsidRPr="00725EF1" w:rsidRDefault="00725EF1" w:rsidP="00725EF1">
      <w:pPr>
        <w:rPr>
          <w:lang w:val="en-US"/>
        </w:rPr>
      </w:pPr>
    </w:p>
    <w:p w14:paraId="026C0D24" w14:textId="77777777" w:rsidR="00725EF1" w:rsidRPr="006D0BD1" w:rsidRDefault="00725EF1" w:rsidP="00725EF1">
      <w:pPr>
        <w:rPr>
          <w:rFonts w:asciiTheme="majorHAnsi" w:eastAsiaTheme="majorEastAsia" w:hAnsiTheme="majorHAnsi" w:cs="Times New Roman (Headings CS)"/>
          <w:b/>
          <w:bCs/>
          <w:iCs/>
          <w:color w:val="77BF43"/>
          <w:szCs w:val="26"/>
          <w:lang w:val="en-US"/>
        </w:rPr>
      </w:pPr>
      <w:r w:rsidRPr="006D0BD1">
        <w:rPr>
          <w:rFonts w:asciiTheme="majorHAnsi" w:eastAsiaTheme="majorEastAsia" w:hAnsiTheme="majorHAnsi" w:cs="Times New Roman (Headings CS)"/>
          <w:b/>
          <w:bCs/>
          <w:iCs/>
          <w:color w:val="77BF43"/>
          <w:szCs w:val="26"/>
          <w:lang w:val="en-US"/>
        </w:rPr>
        <w:t>Assignments</w:t>
      </w:r>
    </w:p>
    <w:p w14:paraId="4E7C0BEE" w14:textId="77777777" w:rsidR="002E5ACC" w:rsidRPr="002E5ACC" w:rsidRDefault="002E5ACC" w:rsidP="002E5ACC">
      <w:pPr>
        <w:rPr>
          <w:rFonts w:eastAsiaTheme="majorEastAsia" w:cstheme="minorHAnsi"/>
          <w:iCs/>
          <w:szCs w:val="26"/>
          <w:lang w:val="en-US"/>
        </w:rPr>
      </w:pPr>
      <w:r w:rsidRPr="002E5ACC">
        <w:rPr>
          <w:rFonts w:eastAsiaTheme="majorEastAsia" w:cstheme="minorHAnsi"/>
          <w:iCs/>
          <w:szCs w:val="26"/>
          <w:lang w:val="en-US"/>
        </w:rPr>
        <w:t xml:space="preserve">During the term, there will be three individual assignments, each worth 20%. Each assignment will focus on a combination of theory and application and will be distributed as a </w:t>
      </w:r>
      <w:proofErr w:type="spellStart"/>
      <w:r w:rsidRPr="002E5ACC">
        <w:rPr>
          <w:rFonts w:eastAsiaTheme="majorEastAsia" w:cstheme="minorHAnsi"/>
          <w:iCs/>
          <w:szCs w:val="26"/>
          <w:lang w:val="en-US"/>
        </w:rPr>
        <w:t>Jupyter</w:t>
      </w:r>
      <w:proofErr w:type="spellEnd"/>
      <w:r w:rsidRPr="002E5ACC">
        <w:rPr>
          <w:rFonts w:eastAsiaTheme="majorEastAsia" w:cstheme="minorHAnsi"/>
          <w:iCs/>
          <w:szCs w:val="26"/>
          <w:lang w:val="en-US"/>
        </w:rPr>
        <w:t xml:space="preserve"> Notebook. Each assignment will require the analysis of a data set. The assignments will be distributed on Canvas with a test file which SHOULD NOT be tampered with. This test file will check certain questions and give feedback on if the written code is on the right track. This however does not guarantee full marks. Students will need to submit the assignment in the form of a report and marks will be based on the depth of the analysis and the presentation.</w:t>
      </w:r>
    </w:p>
    <w:p w14:paraId="627FC462" w14:textId="5A9DC9F4" w:rsidR="00725EF1" w:rsidRDefault="00725EF1" w:rsidP="00725EF1">
      <w:pPr>
        <w:jc w:val="both"/>
        <w:rPr>
          <w:lang w:val="en-US"/>
        </w:rPr>
      </w:pPr>
    </w:p>
    <w:p w14:paraId="6CC8CB56" w14:textId="77777777" w:rsidR="00725EF1" w:rsidRDefault="00725EF1" w:rsidP="00725EF1">
      <w:pPr>
        <w:rPr>
          <w:rFonts w:asciiTheme="majorHAnsi" w:eastAsiaTheme="majorEastAsia" w:hAnsiTheme="majorHAnsi" w:cs="Times New Roman (Headings CS)"/>
          <w:b/>
          <w:bCs/>
          <w:iCs/>
          <w:color w:val="77BF43"/>
          <w:szCs w:val="26"/>
          <w:lang w:val="en-US"/>
        </w:rPr>
      </w:pPr>
      <w:r w:rsidRPr="006D0BD1">
        <w:rPr>
          <w:rFonts w:asciiTheme="majorHAnsi" w:eastAsiaTheme="majorEastAsia" w:hAnsiTheme="majorHAnsi" w:cs="Times New Roman (Headings CS)"/>
          <w:b/>
          <w:bCs/>
          <w:iCs/>
          <w:color w:val="77BF43"/>
          <w:szCs w:val="26"/>
          <w:lang w:val="en-US"/>
        </w:rPr>
        <w:t>Group Project</w:t>
      </w:r>
    </w:p>
    <w:p w14:paraId="7259741F" w14:textId="1B18EADE" w:rsidR="00725EF1" w:rsidRDefault="00725EF1" w:rsidP="00725EF1">
      <w:pPr>
        <w:jc w:val="both"/>
        <w:rPr>
          <w:lang w:val="en-US"/>
        </w:rPr>
      </w:pPr>
      <w:r w:rsidRPr="006D0BD1">
        <w:rPr>
          <w:lang w:val="en-US"/>
        </w:rPr>
        <w:t xml:space="preserve">The group assignment will involve the analysis of a more complex data set. The format and submission requirements will be similar to the individual assignment, except that instead of simply answering the specified questions, you will be required to perform a thorough analysis of the case and submit a report summarizing your main findings. </w:t>
      </w:r>
      <w:r>
        <w:rPr>
          <w:lang w:val="en-US"/>
        </w:rPr>
        <w:t>Groups will consist</w:t>
      </w:r>
      <w:r w:rsidRPr="006D0BD1">
        <w:rPr>
          <w:lang w:val="en-US"/>
        </w:rPr>
        <w:t xml:space="preserve"> of two or three students</w:t>
      </w:r>
      <w:r>
        <w:rPr>
          <w:lang w:val="en-US"/>
        </w:rPr>
        <w:t xml:space="preserve"> and will be allocated randomly</w:t>
      </w:r>
      <w:r w:rsidRPr="006D0BD1">
        <w:rPr>
          <w:lang w:val="en-US"/>
        </w:rPr>
        <w:t xml:space="preserve">. </w:t>
      </w:r>
      <w:r>
        <w:rPr>
          <w:lang w:val="en-US"/>
        </w:rPr>
        <w:t>A</w:t>
      </w:r>
      <w:r w:rsidRPr="006D0BD1">
        <w:rPr>
          <w:lang w:val="en-US"/>
        </w:rPr>
        <w:t>ll group members will receive the same mark</w:t>
      </w:r>
      <w:r>
        <w:rPr>
          <w:lang w:val="en-US"/>
        </w:rPr>
        <w:t>:</w:t>
      </w:r>
      <w:r w:rsidRPr="006D0BD1">
        <w:rPr>
          <w:lang w:val="en-US"/>
        </w:rPr>
        <w:t xml:space="preserve"> </w:t>
      </w:r>
      <w:r>
        <w:rPr>
          <w:lang w:val="en-US"/>
        </w:rPr>
        <w:t>i</w:t>
      </w:r>
      <w:r w:rsidRPr="006D0BD1">
        <w:rPr>
          <w:lang w:val="en-US"/>
        </w:rPr>
        <w:t>t is each student’s responsibility to ensure that all group members contribute equally to the assignment. In case of any group related issues, please discuss with the instructor.</w:t>
      </w:r>
    </w:p>
    <w:p w14:paraId="30A31EEE" w14:textId="7CE6504C" w:rsidR="00725EF1" w:rsidRDefault="00725EF1" w:rsidP="00725EF1">
      <w:pPr>
        <w:jc w:val="both"/>
        <w:rPr>
          <w:lang w:val="en-US"/>
        </w:rPr>
      </w:pPr>
    </w:p>
    <w:p w14:paraId="5A3A5458" w14:textId="7F0F62D9" w:rsidR="00725EF1" w:rsidRDefault="00725EF1" w:rsidP="00725EF1">
      <w:pPr>
        <w:rPr>
          <w:rFonts w:asciiTheme="majorHAnsi" w:eastAsiaTheme="majorEastAsia" w:hAnsiTheme="majorHAnsi" w:cs="Times New Roman (Headings CS)"/>
          <w:b/>
          <w:bCs/>
          <w:iCs/>
          <w:color w:val="77BF43"/>
          <w:szCs w:val="26"/>
          <w:lang w:val="en-US"/>
        </w:rPr>
      </w:pPr>
      <w:r>
        <w:rPr>
          <w:rFonts w:asciiTheme="majorHAnsi" w:eastAsiaTheme="majorEastAsia" w:hAnsiTheme="majorHAnsi" w:cs="Times New Roman (Headings CS)"/>
          <w:b/>
          <w:bCs/>
          <w:iCs/>
          <w:color w:val="77BF43"/>
          <w:szCs w:val="26"/>
          <w:lang w:val="en-US"/>
        </w:rPr>
        <w:t>Quiz</w:t>
      </w:r>
    </w:p>
    <w:p w14:paraId="2AB8BFA6" w14:textId="77777777" w:rsidR="002E5ACC" w:rsidRPr="002E5ACC" w:rsidRDefault="002E5ACC" w:rsidP="002E5ACC">
      <w:pPr>
        <w:rPr>
          <w:rFonts w:asciiTheme="majorHAnsi" w:eastAsiaTheme="majorEastAsia" w:hAnsiTheme="majorHAnsi" w:cs="Times New Roman (Headings CS)"/>
          <w:b/>
          <w:bCs/>
          <w:iCs/>
          <w:color w:val="77BF43"/>
          <w:szCs w:val="26"/>
          <w:lang w:val="en-US"/>
        </w:rPr>
      </w:pPr>
    </w:p>
    <w:p w14:paraId="0C9D035F" w14:textId="77777777" w:rsidR="002E5ACC" w:rsidRPr="002E5ACC" w:rsidRDefault="002E5ACC" w:rsidP="002E5ACC">
      <w:pPr>
        <w:rPr>
          <w:rFonts w:eastAsiaTheme="majorEastAsia" w:cstheme="minorHAnsi"/>
          <w:iCs/>
          <w:szCs w:val="26"/>
          <w:lang w:val="en-US"/>
        </w:rPr>
      </w:pPr>
      <w:r w:rsidRPr="002E5ACC">
        <w:rPr>
          <w:rFonts w:eastAsiaTheme="majorEastAsia" w:cstheme="minorHAnsi"/>
          <w:iCs/>
          <w:szCs w:val="26"/>
          <w:lang w:val="en-US"/>
        </w:rPr>
        <w:t xml:space="preserve">There will be one quiz in the middle of the course that should be completed individually. You will have a 24 hours window to complete it but only 45mins to write it. It will be a mix of multiple </w:t>
      </w:r>
      <w:proofErr w:type="gramStart"/>
      <w:r w:rsidRPr="002E5ACC">
        <w:rPr>
          <w:rFonts w:eastAsiaTheme="majorEastAsia" w:cstheme="minorHAnsi"/>
          <w:iCs/>
          <w:szCs w:val="26"/>
          <w:lang w:val="en-US"/>
        </w:rPr>
        <w:t>choice,</w:t>
      </w:r>
      <w:proofErr w:type="gramEnd"/>
      <w:r w:rsidRPr="002E5ACC">
        <w:rPr>
          <w:rFonts w:eastAsiaTheme="majorEastAsia" w:cstheme="minorHAnsi"/>
          <w:iCs/>
          <w:szCs w:val="26"/>
          <w:lang w:val="en-US"/>
        </w:rPr>
        <w:t xml:space="preserve"> true or false questions and long answer questions and it will be hosted on Canvas. </w:t>
      </w:r>
    </w:p>
    <w:p w14:paraId="7E971299" w14:textId="77777777" w:rsidR="002E5ACC" w:rsidRPr="002E5ACC" w:rsidRDefault="002E5ACC" w:rsidP="002E5ACC">
      <w:pPr>
        <w:rPr>
          <w:rFonts w:asciiTheme="majorHAnsi" w:eastAsiaTheme="majorEastAsia" w:hAnsiTheme="majorHAnsi" w:cs="Times New Roman (Headings CS)"/>
          <w:b/>
          <w:bCs/>
          <w:iCs/>
          <w:color w:val="77BF43"/>
          <w:szCs w:val="26"/>
          <w:lang w:val="en-US"/>
        </w:rPr>
      </w:pPr>
    </w:p>
    <w:p w14:paraId="602B9E3D" w14:textId="78BFC1C5" w:rsidR="00315354" w:rsidRDefault="00315354" w:rsidP="00315354">
      <w:pPr>
        <w:pStyle w:val="Heading1"/>
        <w:rPr>
          <w:lang w:val="en-US"/>
        </w:rPr>
      </w:pPr>
      <w:r>
        <w:rPr>
          <w:lang w:val="en-US"/>
        </w:rPr>
        <w:t>Learning Materials</w:t>
      </w:r>
    </w:p>
    <w:p w14:paraId="4FAB6D7E" w14:textId="77777777" w:rsidR="00725EF1" w:rsidRDefault="00725EF1" w:rsidP="00725EF1">
      <w:pPr>
        <w:rPr>
          <w:rFonts w:asciiTheme="majorHAnsi" w:eastAsiaTheme="majorEastAsia" w:hAnsiTheme="majorHAnsi" w:cs="Times New Roman (Headings CS)"/>
          <w:i/>
          <w:color w:val="77BF43"/>
          <w:szCs w:val="26"/>
        </w:rPr>
      </w:pPr>
      <w:r w:rsidRPr="007774CD">
        <w:rPr>
          <w:rFonts w:asciiTheme="majorHAnsi" w:eastAsiaTheme="majorEastAsia" w:hAnsiTheme="majorHAnsi" w:cs="Times New Roman (Headings CS)"/>
          <w:i/>
          <w:color w:val="77BF43"/>
          <w:szCs w:val="26"/>
        </w:rPr>
        <w:t xml:space="preserve">Reading Materials: </w:t>
      </w:r>
    </w:p>
    <w:p w14:paraId="7E946D7C" w14:textId="77777777" w:rsidR="00725EF1" w:rsidRPr="00D309F0" w:rsidRDefault="00725EF1" w:rsidP="00725EF1">
      <w:r w:rsidRPr="00D309F0">
        <w:t>The following are recommended (i.e., not mandatory) reading material to supplement the course.</w:t>
      </w:r>
    </w:p>
    <w:p w14:paraId="703738FE" w14:textId="77777777" w:rsidR="00725EF1" w:rsidRPr="007774CD" w:rsidRDefault="00725EF1" w:rsidP="00725EF1">
      <w:pPr>
        <w:pStyle w:val="ListParagraph"/>
        <w:numPr>
          <w:ilvl w:val="0"/>
          <w:numId w:val="15"/>
        </w:numPr>
        <w:rPr>
          <w:lang w:val="en-US"/>
        </w:rPr>
      </w:pPr>
      <w:r>
        <w:rPr>
          <w:lang w:val="en-US"/>
        </w:rPr>
        <w:t xml:space="preserve">“Data Mining: Practical Machine Learning Tools and Techniques” – Ian Witten, </w:t>
      </w:r>
      <w:proofErr w:type="spellStart"/>
      <w:r>
        <w:rPr>
          <w:lang w:val="en-US"/>
        </w:rPr>
        <w:t>Eibe</w:t>
      </w:r>
      <w:proofErr w:type="spellEnd"/>
      <w:r>
        <w:rPr>
          <w:lang w:val="en-US"/>
        </w:rPr>
        <w:t xml:space="preserve"> Frank, Mark Hall, Christopher Pal. Freely available at: </w:t>
      </w:r>
      <w:hyperlink r:id="rId7" w:history="1">
        <w:r w:rsidRPr="00584C00">
          <w:rPr>
            <w:rStyle w:val="Hyperlink"/>
            <w:lang w:val="en-US"/>
          </w:rPr>
          <w:t>https://www.cs.waikato.ac.nz/~ml/weka/book.html</w:t>
        </w:r>
      </w:hyperlink>
      <w:r>
        <w:rPr>
          <w:lang w:val="en-US"/>
        </w:rPr>
        <w:t xml:space="preserve"> </w:t>
      </w:r>
    </w:p>
    <w:p w14:paraId="11924DBB" w14:textId="38424D2C" w:rsidR="00725EF1" w:rsidRPr="00725EF1" w:rsidRDefault="00725EF1" w:rsidP="00725EF1">
      <w:pPr>
        <w:pStyle w:val="ListParagraph"/>
        <w:numPr>
          <w:ilvl w:val="0"/>
          <w:numId w:val="15"/>
        </w:numPr>
        <w:rPr>
          <w:rStyle w:val="Hyperlink"/>
          <w:color w:val="auto"/>
          <w:u w:val="none"/>
          <w:lang w:val="en-US"/>
        </w:rPr>
      </w:pPr>
      <w:r w:rsidRPr="007774CD">
        <w:rPr>
          <w:lang w:val="en-US"/>
        </w:rPr>
        <w:t>Scikit</w:t>
      </w:r>
      <w:r>
        <w:rPr>
          <w:lang w:val="en-US"/>
        </w:rPr>
        <w:t>-</w:t>
      </w:r>
      <w:r w:rsidRPr="007774CD">
        <w:rPr>
          <w:lang w:val="en-US"/>
        </w:rPr>
        <w:t xml:space="preserve">learn </w:t>
      </w:r>
      <w:r>
        <w:rPr>
          <w:lang w:val="en-US"/>
        </w:rPr>
        <w:t>P</w:t>
      </w:r>
      <w:r w:rsidRPr="007774CD">
        <w:rPr>
          <w:lang w:val="en-US"/>
        </w:rPr>
        <w:t>ython package documentation. Freely available at</w:t>
      </w:r>
      <w:r>
        <w:rPr>
          <w:lang w:val="en-US"/>
        </w:rPr>
        <w:t>:</w:t>
      </w:r>
      <w:r w:rsidRPr="007774CD">
        <w:rPr>
          <w:lang w:val="en-US"/>
        </w:rPr>
        <w:t xml:space="preserve"> </w:t>
      </w:r>
      <w:hyperlink r:id="rId8" w:history="1">
        <w:r w:rsidRPr="007774CD">
          <w:rPr>
            <w:rStyle w:val="Hyperlink"/>
            <w:lang w:val="en-US"/>
          </w:rPr>
          <w:t>http://scikit-learn.org/stable/documentation.html</w:t>
        </w:r>
      </w:hyperlink>
    </w:p>
    <w:p w14:paraId="62976E1E" w14:textId="1E97EDA6" w:rsidR="00725EF1" w:rsidRDefault="00725EF1" w:rsidP="00725EF1">
      <w:pPr>
        <w:rPr>
          <w:lang w:val="en-US"/>
        </w:rPr>
      </w:pPr>
    </w:p>
    <w:p w14:paraId="11BC5A1A" w14:textId="77777777" w:rsidR="00725EF1" w:rsidRPr="007774CD" w:rsidRDefault="00725EF1" w:rsidP="00725EF1">
      <w:pPr>
        <w:rPr>
          <w:rFonts w:asciiTheme="majorHAnsi" w:eastAsiaTheme="majorEastAsia" w:hAnsiTheme="majorHAnsi" w:cs="Times New Roman (Headings CS)"/>
          <w:i/>
          <w:color w:val="77BF43"/>
          <w:szCs w:val="26"/>
        </w:rPr>
      </w:pPr>
      <w:r w:rsidRPr="007774CD">
        <w:rPr>
          <w:rFonts w:asciiTheme="majorHAnsi" w:eastAsiaTheme="majorEastAsia" w:hAnsiTheme="majorHAnsi" w:cs="Times New Roman (Headings CS)"/>
          <w:i/>
          <w:color w:val="77BF43"/>
          <w:szCs w:val="26"/>
        </w:rPr>
        <w:t xml:space="preserve">Technology Requirements: </w:t>
      </w:r>
    </w:p>
    <w:p w14:paraId="01D95484" w14:textId="77777777" w:rsidR="00725EF1" w:rsidRPr="007774CD" w:rsidRDefault="00725EF1" w:rsidP="00725EF1">
      <w:pPr>
        <w:pStyle w:val="ListParagraph"/>
        <w:numPr>
          <w:ilvl w:val="0"/>
          <w:numId w:val="16"/>
        </w:numPr>
        <w:rPr>
          <w:lang w:val="en-US"/>
        </w:rPr>
      </w:pPr>
      <w:r>
        <w:rPr>
          <w:lang w:val="en-US"/>
        </w:rPr>
        <w:t>Laptop</w:t>
      </w:r>
    </w:p>
    <w:p w14:paraId="098C00DB" w14:textId="77777777" w:rsidR="00725EF1" w:rsidRPr="007774CD" w:rsidRDefault="00725EF1" w:rsidP="00725EF1">
      <w:pPr>
        <w:pStyle w:val="ListParagraph"/>
        <w:numPr>
          <w:ilvl w:val="0"/>
          <w:numId w:val="16"/>
        </w:numPr>
        <w:rPr>
          <w:lang w:val="en-US"/>
        </w:rPr>
      </w:pPr>
      <w:r>
        <w:rPr>
          <w:lang w:val="en-US"/>
        </w:rPr>
        <w:lastRenderedPageBreak/>
        <w:t>P</w:t>
      </w:r>
      <w:r w:rsidRPr="007774CD">
        <w:rPr>
          <w:lang w:val="en-US"/>
        </w:rPr>
        <w:t>ython</w:t>
      </w:r>
      <w:r>
        <w:rPr>
          <w:lang w:val="en-US"/>
        </w:rPr>
        <w:t xml:space="preserve"> Version 3.6 or above (it is recommended to install Python using the Anaconda distribution </w:t>
      </w:r>
      <w:hyperlink r:id="rId9" w:anchor="download-section" w:history="1">
        <w:r w:rsidRPr="007A20B0">
          <w:rPr>
            <w:rStyle w:val="Hyperlink"/>
            <w:lang w:val="en-US"/>
          </w:rPr>
          <w:t>https://www.anaconda.com/distribution/#download-section</w:t>
        </w:r>
      </w:hyperlink>
      <w:r>
        <w:rPr>
          <w:lang w:val="en-US"/>
        </w:rPr>
        <w:t xml:space="preserve">) </w:t>
      </w:r>
    </w:p>
    <w:p w14:paraId="4584C668" w14:textId="77777777" w:rsidR="00725EF1" w:rsidRPr="00725EF1" w:rsidRDefault="00725EF1" w:rsidP="00725EF1">
      <w:pPr>
        <w:rPr>
          <w:lang w:val="en-US"/>
        </w:rPr>
      </w:pPr>
    </w:p>
    <w:p w14:paraId="4313FF16" w14:textId="77777777" w:rsidR="005B01B9" w:rsidRDefault="005B01B9" w:rsidP="005B01B9">
      <w:pPr>
        <w:pStyle w:val="Heading1"/>
        <w:rPr>
          <w:lang w:val="en-US"/>
        </w:rPr>
      </w:pPr>
      <w:r>
        <w:rPr>
          <w:lang w:val="en-US"/>
        </w:rPr>
        <w:t>Course</w:t>
      </w:r>
      <w:r w:rsidR="003200A0">
        <w:rPr>
          <w:lang w:val="en-US"/>
        </w:rPr>
        <w:t>-specific</w:t>
      </w:r>
      <w:r>
        <w:rPr>
          <w:lang w:val="en-US"/>
        </w:rPr>
        <w:t xml:space="preserve"> Policies</w:t>
      </w:r>
      <w:r w:rsidR="002C5965">
        <w:rPr>
          <w:lang w:val="en-US"/>
        </w:rPr>
        <w:t xml:space="preserve"> and resources</w:t>
      </w:r>
    </w:p>
    <w:p w14:paraId="712DBB57" w14:textId="77777777" w:rsidR="0034163A" w:rsidRPr="001A7BDF" w:rsidRDefault="0034163A" w:rsidP="0034163A">
      <w:pPr>
        <w:pStyle w:val="Heading2"/>
      </w:pPr>
      <w:r>
        <w:t>Missed or late assignments, and regrading of assessments</w:t>
      </w:r>
    </w:p>
    <w:p w14:paraId="767508F1" w14:textId="798A2A34" w:rsidR="0034163A" w:rsidRDefault="00826718" w:rsidP="00725EF1">
      <w:r>
        <w:t xml:space="preserve">Late submissions will not be accepted and will receive a grade of zero. </w:t>
      </w:r>
    </w:p>
    <w:p w14:paraId="44820C1E" w14:textId="77777777" w:rsidR="00725EF1" w:rsidRDefault="00725EF1" w:rsidP="00725EF1">
      <w:pPr>
        <w:rPr>
          <w:lang w:val="en-US"/>
        </w:rPr>
      </w:pPr>
    </w:p>
    <w:p w14:paraId="02E4EB03" w14:textId="77777777" w:rsidR="0062529F" w:rsidRDefault="0062529F" w:rsidP="0062529F">
      <w:pPr>
        <w:pStyle w:val="Heading2"/>
        <w:rPr>
          <w:lang w:val="en-US"/>
        </w:rPr>
      </w:pPr>
      <w:r>
        <w:rPr>
          <w:lang w:val="en-US"/>
        </w:rPr>
        <w:t>Academic Concessions</w:t>
      </w:r>
    </w:p>
    <w:p w14:paraId="23187409" w14:textId="77777777" w:rsidR="002A53A6" w:rsidRPr="00785887" w:rsidRDefault="002A53A6" w:rsidP="00785887">
      <w:pPr>
        <w:rPr>
          <w:rFonts w:ascii="Calibri" w:hAnsi="Calibri" w:cs="Calibri"/>
          <w:color w:val="000000"/>
        </w:rPr>
      </w:pPr>
      <w:r>
        <w:t xml:space="preserve">If extenuating circumstances arise, please contact the RHL Graduate School </w:t>
      </w:r>
      <w:r w:rsidR="00785887">
        <w:t xml:space="preserve">program office </w:t>
      </w:r>
      <w:r>
        <w:t xml:space="preserve">as early as reasonably possible, and submit an </w:t>
      </w:r>
      <w:r>
        <w:rPr>
          <w:color w:val="4472C4"/>
          <w:u w:val="single"/>
        </w:rPr>
        <w:t>Academic Concession Request &amp; Declaration Form</w:t>
      </w:r>
      <w:r>
        <w:rPr>
          <w:color w:val="4472C4"/>
        </w:rPr>
        <w:t xml:space="preserve"> </w:t>
      </w:r>
      <w:hyperlink r:id="rId10" w:history="1">
        <w:r w:rsidR="00910A98">
          <w:rPr>
            <w:rStyle w:val="Hyperlink"/>
            <w:rFonts w:ascii="Calibri" w:hAnsi="Calibri" w:cs="Calibri"/>
          </w:rPr>
          <w:t>https://webforms.sauder.ubc.ca/academic-concession-rhlee</w:t>
        </w:r>
      </w:hyperlink>
      <w:r w:rsidR="00910A98">
        <w:rPr>
          <w:rFonts w:ascii="Calibri" w:hAnsi="Calibri" w:cs="Calibri"/>
          <w:color w:val="000000"/>
        </w:rPr>
        <w:t xml:space="preserve">. </w:t>
      </w:r>
      <w:r>
        <w:t>If an academic concession is granted during the course, the student will be provided options by RHL</w:t>
      </w:r>
      <w:r w:rsidR="00785887">
        <w:t>,</w:t>
      </w:r>
      <w:r>
        <w:t xml:space="preserve"> or </w:t>
      </w:r>
      <w:r w:rsidR="00785887">
        <w:t xml:space="preserve">by </w:t>
      </w:r>
      <w:r>
        <w:t xml:space="preserve">the instructor in consultation with RHL, per </w:t>
      </w:r>
      <w:hyperlink r:id="rId11" w:history="1">
        <w:r>
          <w:rPr>
            <w:rStyle w:val="Hyperlink"/>
            <w:color w:val="4472C4"/>
          </w:rPr>
          <w:t>UBC’s policy on Academic Concession</w:t>
        </w:r>
      </w:hyperlink>
      <w:r>
        <w:t>.</w:t>
      </w:r>
    </w:p>
    <w:p w14:paraId="7C283B9C" w14:textId="77777777" w:rsidR="001A7BDF" w:rsidRDefault="001A7BDF" w:rsidP="00785887">
      <w:pPr>
        <w:pStyle w:val="Heading2"/>
        <w:rPr>
          <w:lang w:val="en-US"/>
        </w:rPr>
      </w:pPr>
      <w:r>
        <w:rPr>
          <w:lang w:val="en-US"/>
        </w:rPr>
        <w:t>Other Course Policies and Resources</w:t>
      </w:r>
    </w:p>
    <w:p w14:paraId="2E83C550" w14:textId="0C3F411D" w:rsidR="005B01B9" w:rsidRDefault="002C5965" w:rsidP="005B01B9">
      <w:pPr>
        <w:rPr>
          <w:lang w:val="en-US"/>
        </w:rPr>
      </w:pPr>
      <w:r>
        <w:rPr>
          <w:lang w:val="en-US"/>
        </w:rPr>
        <w:t xml:space="preserve">[Include the following policies and resources </w:t>
      </w:r>
      <w:r w:rsidR="007A7EFA">
        <w:rPr>
          <w:lang w:val="en-US"/>
        </w:rPr>
        <w:t>as appropriate</w:t>
      </w:r>
      <w:r w:rsidR="00DC14D0">
        <w:rPr>
          <w:lang w:val="en-US"/>
        </w:rPr>
        <w:t>.</w:t>
      </w:r>
      <w:r w:rsidR="004975B9">
        <w:rPr>
          <w:lang w:val="en-US"/>
        </w:rPr>
        <w:t>]</w:t>
      </w:r>
    </w:p>
    <w:p w14:paraId="023BEC77" w14:textId="77777777" w:rsidR="005A4467" w:rsidRPr="005A4467" w:rsidRDefault="005A4467" w:rsidP="005A4467">
      <w:pPr>
        <w:keepNext/>
        <w:keepLines/>
        <w:spacing w:before="40"/>
        <w:outlineLvl w:val="1"/>
        <w:rPr>
          <w:rFonts w:asciiTheme="majorHAnsi" w:eastAsiaTheme="majorEastAsia" w:hAnsiTheme="majorHAnsi" w:cs="Times New Roman (Headings CS)"/>
          <w:i/>
          <w:color w:val="77BF43"/>
          <w:szCs w:val="26"/>
          <w:lang w:val="en-US"/>
        </w:rPr>
      </w:pPr>
      <w:r w:rsidRPr="005A4467">
        <w:rPr>
          <w:rFonts w:asciiTheme="majorHAnsi" w:eastAsiaTheme="majorEastAsia" w:hAnsiTheme="majorHAnsi" w:cs="Times New Roman (Headings CS)"/>
          <w:i/>
          <w:color w:val="77BF43"/>
          <w:szCs w:val="26"/>
          <w:lang w:val="en-US"/>
        </w:rPr>
        <w:t>Code Plagiarism</w:t>
      </w:r>
    </w:p>
    <w:p w14:paraId="4FEB35DF" w14:textId="77777777" w:rsidR="005A4467" w:rsidRPr="005A4467" w:rsidRDefault="005A4467" w:rsidP="005A4467">
      <w:pPr>
        <w:rPr>
          <w:rFonts w:cs="Arial"/>
          <w:szCs w:val="22"/>
        </w:rPr>
      </w:pPr>
      <w:r w:rsidRPr="005A4467">
        <w:rPr>
          <w:rFonts w:cs="Arial"/>
          <w:szCs w:val="22"/>
        </w:rPr>
        <w:t xml:space="preserve">Code plagiarism falls under the UBC policy for </w:t>
      </w:r>
      <w:hyperlink r:id="rId12" w:history="1">
        <w:r w:rsidRPr="005A4467">
          <w:rPr>
            <w:rFonts w:cs="Arial"/>
            <w:color w:val="0563C1" w:themeColor="hyperlink"/>
            <w:szCs w:val="22"/>
            <w:u w:val="single"/>
          </w:rPr>
          <w:t>Academic Misconduct</w:t>
        </w:r>
      </w:hyperlink>
      <w:r w:rsidRPr="005A4467">
        <w:rPr>
          <w:rFonts w:cs="Arial"/>
          <w:szCs w:val="22"/>
        </w:rPr>
        <w:t>. Students must correctly cite any code that has been authored by someone else or by the student themselves for other assignments. Cases of "reuse" may include, but are not limited to:</w:t>
      </w:r>
    </w:p>
    <w:p w14:paraId="0D7E7F0A" w14:textId="77777777" w:rsidR="005A4467" w:rsidRPr="005A4467" w:rsidRDefault="005A4467" w:rsidP="005A4467">
      <w:pPr>
        <w:numPr>
          <w:ilvl w:val="1"/>
          <w:numId w:val="14"/>
        </w:numPr>
        <w:spacing w:before="240" w:after="200" w:line="276" w:lineRule="auto"/>
        <w:contextualSpacing/>
        <w:rPr>
          <w:rFonts w:eastAsia="Cambria" w:cs="Times New Roman"/>
          <w:color w:val="000000" w:themeColor="text1"/>
          <w:szCs w:val="22"/>
          <w:lang w:val="en-US"/>
        </w:rPr>
      </w:pPr>
      <w:r w:rsidRPr="005A4467">
        <w:rPr>
          <w:rFonts w:eastAsia="Cambria" w:cs="Times New Roman"/>
          <w:color w:val="000000" w:themeColor="text1"/>
          <w:szCs w:val="22"/>
          <w:lang w:val="en-US"/>
        </w:rPr>
        <w:t xml:space="preserve">the </w:t>
      </w:r>
      <w:r w:rsidRPr="005A4467">
        <w:rPr>
          <w:rFonts w:eastAsia="Times New Roman" w:cs="Arial"/>
          <w:szCs w:val="22"/>
          <w:lang w:val="en-US"/>
        </w:rPr>
        <w:t xml:space="preserve">reproduction (copying and pasting) of code with none or minimal reformatting (e.g.,  changing the name of the variables) </w:t>
      </w:r>
    </w:p>
    <w:p w14:paraId="48DC50A3" w14:textId="77777777" w:rsidR="005A4467" w:rsidRPr="005A4467" w:rsidRDefault="005A4467" w:rsidP="005A4467">
      <w:pPr>
        <w:numPr>
          <w:ilvl w:val="1"/>
          <w:numId w:val="14"/>
        </w:numPr>
        <w:spacing w:before="240" w:after="200" w:line="276" w:lineRule="auto"/>
        <w:contextualSpacing/>
        <w:rPr>
          <w:rFonts w:eastAsia="Cambria" w:cs="Times New Roman"/>
          <w:color w:val="000000" w:themeColor="text1"/>
          <w:szCs w:val="22"/>
          <w:lang w:val="en-US"/>
        </w:rPr>
      </w:pPr>
      <w:r w:rsidRPr="005A4467">
        <w:rPr>
          <w:rFonts w:eastAsia="Cambria" w:cs="Times New Roman"/>
          <w:color w:val="000000" w:themeColor="text1"/>
          <w:szCs w:val="22"/>
          <w:lang w:val="en-US"/>
        </w:rPr>
        <w:t>the translation of an algorithm or a script from a language to another</w:t>
      </w:r>
    </w:p>
    <w:p w14:paraId="470E6B49" w14:textId="77777777" w:rsidR="005A4467" w:rsidRPr="005A4467" w:rsidRDefault="005A4467" w:rsidP="005A4467">
      <w:pPr>
        <w:numPr>
          <w:ilvl w:val="1"/>
          <w:numId w:val="14"/>
        </w:numPr>
        <w:spacing w:before="240" w:after="200" w:line="276" w:lineRule="auto"/>
        <w:contextualSpacing/>
        <w:rPr>
          <w:rFonts w:eastAsia="Cambria" w:cs="Times New Roman"/>
          <w:color w:val="000000" w:themeColor="text1"/>
          <w:szCs w:val="22"/>
          <w:lang w:val="en-US"/>
        </w:rPr>
      </w:pPr>
      <w:r w:rsidRPr="005A4467">
        <w:rPr>
          <w:rFonts w:eastAsia="Cambria" w:cs="Times New Roman"/>
          <w:color w:val="000000" w:themeColor="text1"/>
          <w:szCs w:val="22"/>
          <w:lang w:val="en-US"/>
        </w:rPr>
        <w:t>the generation</w:t>
      </w:r>
      <w:r w:rsidRPr="005A4467">
        <w:rPr>
          <w:rFonts w:eastAsia="Times New Roman" w:cs="Arial"/>
          <w:szCs w:val="22"/>
          <w:lang w:val="en-US"/>
        </w:rPr>
        <w:t xml:space="preserve"> of code by automatic code-generations software</w:t>
      </w:r>
    </w:p>
    <w:p w14:paraId="0F36A2D8" w14:textId="77777777" w:rsidR="005A4467" w:rsidRPr="005A4467" w:rsidRDefault="005A4467" w:rsidP="005A4467">
      <w:pPr>
        <w:rPr>
          <w:rFonts w:cs="Arial"/>
          <w:szCs w:val="22"/>
        </w:rPr>
      </w:pPr>
      <w:r w:rsidRPr="005A4467">
        <w:rPr>
          <w:rFonts w:cs="Arial"/>
          <w:szCs w:val="22"/>
        </w:rPr>
        <w:t xml:space="preserve">An “adequate acknowledgement” requires a detailed identification of the (parts of the) code reused and a full citation of the original source code that has been reused. </w:t>
      </w:r>
    </w:p>
    <w:p w14:paraId="3E11EB58" w14:textId="77777777" w:rsidR="005A4467" w:rsidRPr="005A4467" w:rsidRDefault="005A4467" w:rsidP="005A4467">
      <w:pPr>
        <w:rPr>
          <w:rFonts w:cs="Arial"/>
          <w:sz w:val="20"/>
          <w:szCs w:val="20"/>
        </w:rPr>
      </w:pPr>
      <w:r w:rsidRPr="005A4467">
        <w:rPr>
          <w:rFonts w:cs="Arial"/>
          <w:szCs w:val="22"/>
        </w:rPr>
        <w:t>Students are responsible for ensuring that any work submitted does not constitute plagiarism. Students who are in any doubt as to what constitutes plagiarism should consult their instructor before handing in any assignments</w:t>
      </w:r>
      <w:r w:rsidRPr="005A4467">
        <w:rPr>
          <w:rFonts w:cs="Arial"/>
          <w:sz w:val="20"/>
          <w:szCs w:val="20"/>
        </w:rPr>
        <w:t>.</w:t>
      </w:r>
    </w:p>
    <w:p w14:paraId="6E9625F3" w14:textId="4C17C539" w:rsidR="005304BE" w:rsidRPr="000C7DD0" w:rsidRDefault="005304BE" w:rsidP="005304BE">
      <w:pPr>
        <w:pStyle w:val="Heading1"/>
        <w:rPr>
          <w:color w:val="auto"/>
          <w:lang w:val="en-US"/>
        </w:rPr>
      </w:pPr>
      <w:r>
        <w:rPr>
          <w:lang w:val="en-US"/>
        </w:rPr>
        <w:t>Policies applicable to Courses in the Robert H. Lee Graduate School</w:t>
      </w:r>
      <w:r w:rsidR="000C7DD0">
        <w:rPr>
          <w:lang w:val="en-US"/>
        </w:rPr>
        <w:t xml:space="preserve"> </w:t>
      </w:r>
    </w:p>
    <w:p w14:paraId="113ABC50" w14:textId="77777777" w:rsidR="005304BE" w:rsidRDefault="005304BE" w:rsidP="005304BE">
      <w:pPr>
        <w:pStyle w:val="Heading2"/>
        <w:rPr>
          <w:lang w:val="en-US"/>
        </w:rPr>
      </w:pPr>
      <w:r>
        <w:rPr>
          <w:lang w:val="en-US"/>
        </w:rPr>
        <w:t>Attendance</w:t>
      </w:r>
    </w:p>
    <w:p w14:paraId="1557053C" w14:textId="77777777" w:rsidR="005304BE" w:rsidRDefault="005304BE" w:rsidP="005304BE">
      <w:r>
        <w:rPr>
          <w:lang w:val="en-US"/>
        </w:rPr>
        <w:t xml:space="preserve">Excepting extenuating circumstances, </w:t>
      </w:r>
      <w:r w:rsidRPr="005304BE">
        <w:t>students are expected to attend 100% of their scheduled class hours. Absent students limit their own academic potential, and that of their classmates, and cause unnecessary disruption to the learning environment</w:t>
      </w:r>
      <w:r>
        <w:t xml:space="preserve">. </w:t>
      </w:r>
      <w:r w:rsidRPr="005304BE">
        <w:t xml:space="preserve">Students missing more than 20% of the total scheduled class hours for a course (including classes held during the add/drop period) without having received an academic concession will be withdrawn from that course. </w:t>
      </w:r>
      <w:r>
        <w:t>Withdrawals, depending on timing, could result in a “W” or an “F” standing on the transcript.</w:t>
      </w:r>
    </w:p>
    <w:p w14:paraId="46707CCE" w14:textId="77777777" w:rsidR="005304BE" w:rsidRDefault="005304BE" w:rsidP="005304BE">
      <w:pPr>
        <w:pStyle w:val="Heading2"/>
      </w:pPr>
      <w:r>
        <w:t>Punctuality</w:t>
      </w:r>
    </w:p>
    <w:p w14:paraId="6470B28A" w14:textId="77777777" w:rsidR="00934597" w:rsidRPr="00934597" w:rsidRDefault="005304BE" w:rsidP="00934597">
      <w:r>
        <w:t>S</w:t>
      </w:r>
      <w:r w:rsidRPr="005304BE">
        <w:t xml:space="preserve">tudents are expected to arrive for classes and activities on time and fully prepared to engage. </w:t>
      </w:r>
      <w:r>
        <w:t xml:space="preserve">Late arrivals may be refused entry at the discretion of the </w:t>
      </w:r>
      <w:r w:rsidR="00934597">
        <w:t xml:space="preserve">instructor or activity lead. </w:t>
      </w:r>
      <w:r w:rsidR="00934597" w:rsidRPr="00934597">
        <w:t>Students arriving later than halfway through a scheduled class will be treated as absent for that class</w:t>
      </w:r>
      <w:r w:rsidR="00934597">
        <w:t>.</w:t>
      </w:r>
    </w:p>
    <w:p w14:paraId="527E51D1" w14:textId="77777777" w:rsidR="005304BE" w:rsidRDefault="00934597" w:rsidP="00934597">
      <w:pPr>
        <w:pStyle w:val="Heading2"/>
        <w:rPr>
          <w:rFonts w:eastAsia="Times New Roman"/>
        </w:rPr>
      </w:pPr>
      <w:r>
        <w:rPr>
          <w:rFonts w:eastAsia="Times New Roman"/>
        </w:rPr>
        <w:t>Electronic Devices</w:t>
      </w:r>
    </w:p>
    <w:p w14:paraId="5315982A" w14:textId="3D75262F" w:rsidR="00934597" w:rsidRPr="00934597" w:rsidRDefault="002066FD" w:rsidP="00934597">
      <w:r w:rsidRPr="00A11A6E">
        <w:t>During online lectures, students are not permitted to use any electronic devices other than the primary one used for attending the online lecture (</w:t>
      </w:r>
      <w:proofErr w:type="gramStart"/>
      <w:r w:rsidRPr="00A11A6E">
        <w:t>e.g.</w:t>
      </w:r>
      <w:proofErr w:type="gramEnd"/>
      <w:r w:rsidRPr="00A11A6E">
        <w:t xml:space="preserve"> laptop or desktop). Only Zoom should be open during the </w:t>
      </w:r>
      <w:r w:rsidRPr="00A11A6E">
        <w:lastRenderedPageBreak/>
        <w:t>online lecture unless an instructor advises the use of another</w:t>
      </w:r>
      <w:r w:rsidR="00E41562">
        <w:t xml:space="preserve"> program/website</w:t>
      </w:r>
      <w:r w:rsidRPr="00A11A6E">
        <w:t xml:space="preserve"> for an in-class activity. Feedback from students indicates that personal devices </w:t>
      </w:r>
      <w:r w:rsidR="00E41562">
        <w:t>are</w:t>
      </w:r>
      <w:r w:rsidRPr="00A11A6E">
        <w:t xml:space="preserve"> the number one distraction from effective learning and participation in the online learning environment.</w:t>
      </w:r>
      <w:r>
        <w:t xml:space="preserve"> </w:t>
      </w:r>
    </w:p>
    <w:p w14:paraId="7E7B69E8" w14:textId="436C5B09" w:rsidR="00934597" w:rsidRDefault="00EE4894" w:rsidP="00934597">
      <w:pPr>
        <w:pStyle w:val="Heading2"/>
      </w:pPr>
      <w:r>
        <w:t>Citation</w:t>
      </w:r>
      <w:r w:rsidR="00934597">
        <w:t xml:space="preserve"> Style</w:t>
      </w:r>
    </w:p>
    <w:p w14:paraId="5F9AE3A3" w14:textId="77777777" w:rsidR="005304BE" w:rsidRPr="005304BE" w:rsidRDefault="00934597" w:rsidP="005304BE">
      <w:r>
        <w:t>Please use the American Psychological Association (APA) reference style to cite your sources.</w:t>
      </w:r>
    </w:p>
    <w:p w14:paraId="541BD5E1" w14:textId="77777777" w:rsidR="005304BE" w:rsidRPr="005304BE" w:rsidRDefault="005304BE" w:rsidP="005304BE">
      <w:pPr>
        <w:rPr>
          <w:lang w:val="en-US"/>
        </w:rPr>
      </w:pPr>
    </w:p>
    <w:p w14:paraId="4AE907A2" w14:textId="77777777" w:rsidR="005304BE" w:rsidRPr="00DC14D0" w:rsidRDefault="005304BE" w:rsidP="00DC14D0">
      <w:pPr>
        <w:rPr>
          <w:lang w:val="en-US"/>
        </w:rPr>
      </w:pPr>
      <w:r>
        <w:rPr>
          <w:lang w:val="en-US"/>
        </w:rPr>
        <w:t xml:space="preserve">Details of the above policies and other RHL Policies are available at: </w:t>
      </w:r>
      <w:hyperlink r:id="rId13" w:history="1">
        <w:r w:rsidRPr="007F6931">
          <w:rPr>
            <w:rStyle w:val="Hyperlink"/>
            <w:lang w:val="en-US"/>
          </w:rPr>
          <w:t>http://www.calendar.ubc.ca/vancouver/index.cfm?tree=12,199,506,1625</w:t>
        </w:r>
      </w:hyperlink>
      <w:r>
        <w:rPr>
          <w:lang w:val="en-US"/>
        </w:rPr>
        <w:t xml:space="preserve"> </w:t>
      </w:r>
    </w:p>
    <w:p w14:paraId="68D6A518" w14:textId="46F5EBE1" w:rsidR="005B01B9" w:rsidRDefault="005B01B9" w:rsidP="005B01B9">
      <w:pPr>
        <w:pStyle w:val="Heading1"/>
        <w:rPr>
          <w:lang w:val="en-US"/>
        </w:rPr>
      </w:pPr>
      <w:r>
        <w:rPr>
          <w:lang w:val="en-US"/>
        </w:rPr>
        <w:t>University Policies</w:t>
      </w:r>
      <w:r w:rsidR="002C5965">
        <w:rPr>
          <w:lang w:val="en-US"/>
        </w:rPr>
        <w:t xml:space="preserve"> and resources </w:t>
      </w:r>
    </w:p>
    <w:p w14:paraId="0D88825B" w14:textId="0AF96C0D" w:rsidR="005B01B9" w:rsidRDefault="005B01B9" w:rsidP="005B01B9">
      <w:pPr>
        <w:rPr>
          <w:lang w:val="en-US"/>
        </w:rPr>
      </w:pPr>
      <w:r w:rsidRPr="005B01B9">
        <w:rPr>
          <w:lang w:val="en-US"/>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r w:rsidR="00D03B2E">
        <w:rPr>
          <w:lang w:val="en-US"/>
        </w:rPr>
        <w:t xml:space="preserve"> </w:t>
      </w:r>
      <w:r w:rsidRPr="005B01B9">
        <w:rPr>
          <w:lang w:val="en-US"/>
        </w:rPr>
        <w:t>Details of the policies and how to access support are available</w:t>
      </w:r>
      <w:r w:rsidRPr="005B01B9">
        <w:rPr>
          <w:b/>
          <w:lang w:val="en-US"/>
        </w:rPr>
        <w:t xml:space="preserve"> </w:t>
      </w:r>
      <w:r w:rsidRPr="005B01B9">
        <w:rPr>
          <w:lang w:val="en-US"/>
        </w:rPr>
        <w:t>on</w:t>
      </w:r>
      <w:r w:rsidRPr="005B01B9">
        <w:rPr>
          <w:b/>
          <w:lang w:val="en-US"/>
        </w:rPr>
        <w:t xml:space="preserve"> </w:t>
      </w:r>
      <w:r w:rsidRPr="005B01B9">
        <w:rPr>
          <w:lang w:val="en-US"/>
        </w:rPr>
        <w:t xml:space="preserve">the UBC Senate website at </w:t>
      </w:r>
      <w:hyperlink r:id="rId14" w:history="1">
        <w:r w:rsidRPr="000267FE">
          <w:rPr>
            <w:rStyle w:val="Hyperlink"/>
            <w:lang w:val="en-US"/>
          </w:rPr>
          <w:t>https://senate.ubc.ca/policies-resources-support-student-success</w:t>
        </w:r>
      </w:hyperlink>
      <w:r w:rsidR="007F79FC">
        <w:rPr>
          <w:lang w:val="en-US"/>
        </w:rPr>
        <w:t>.</w:t>
      </w:r>
    </w:p>
    <w:p w14:paraId="1DB2D889" w14:textId="77777777" w:rsidR="000559E4" w:rsidRDefault="000559E4" w:rsidP="005B01B9">
      <w:pPr>
        <w:rPr>
          <w:lang w:val="en-US"/>
        </w:rPr>
      </w:pPr>
    </w:p>
    <w:p w14:paraId="28065382" w14:textId="3A9DDE00" w:rsidR="00017F44" w:rsidRPr="00713F71" w:rsidRDefault="00017F44" w:rsidP="000559E4">
      <w:pPr>
        <w:pStyle w:val="Heading2"/>
      </w:pPr>
      <w:r w:rsidRPr="00713F71">
        <w:t>Respect for Equity, Diversity, and Inclusion</w:t>
      </w:r>
    </w:p>
    <w:p w14:paraId="15BE776C" w14:textId="77777777" w:rsidR="00017F44" w:rsidRPr="00022A77" w:rsidRDefault="00017F44" w:rsidP="00017F44">
      <w:pPr>
        <w:rPr>
          <w:rFonts w:cstheme="minorHAnsi"/>
        </w:rPr>
      </w:pPr>
      <w:r w:rsidRPr="00713F71">
        <w:rPr>
          <w:rFonts w:cstheme="minorHAnsi"/>
        </w:rPr>
        <w:t xml:space="preserve">The UBC Sauder School of Business strives to promote an intellectual community that is enhanced by diversity along various dimensions including </w:t>
      </w:r>
      <w:r w:rsidRPr="00713F71">
        <w:rPr>
          <w:rFonts w:cstheme="minorHAnsi"/>
          <w:color w:val="404040"/>
          <w:shd w:val="clear" w:color="auto" w:fill="FFFFFF"/>
        </w:rPr>
        <w:t>status as a First Nation, Metis, Inuit, or Indigenous person, race, ethnicity, gender identity, sexual orientation, religion, political beliefs, social class, and/or disability. </w:t>
      </w:r>
      <w:r w:rsidRPr="00713F71">
        <w:rPr>
          <w:rFonts w:cstheme="minorHAnsi"/>
        </w:rPr>
        <w:t>It is critical that students from diverse backgrounds and perspectives be valued in and well-served by their courses. Furthermore, the diversity that students bring to the classroom should be viewed as a resource, benefit, and source of strength for your learning experience. It is expected that all students and members of our community conduct themselves with empathy and respect for others.</w:t>
      </w:r>
      <w:r w:rsidRPr="00022A77">
        <w:rPr>
          <w:rFonts w:cstheme="minorHAnsi"/>
        </w:rPr>
        <w:t xml:space="preserve"> </w:t>
      </w:r>
    </w:p>
    <w:p w14:paraId="48FDA178" w14:textId="77777777" w:rsidR="005E2CE6" w:rsidRDefault="005E2CE6" w:rsidP="005B01B9">
      <w:pPr>
        <w:rPr>
          <w:lang w:val="en-US"/>
        </w:rPr>
      </w:pPr>
    </w:p>
    <w:p w14:paraId="45284C37" w14:textId="77777777" w:rsidR="005E2CE6" w:rsidRPr="005E2CE6" w:rsidRDefault="005E2CE6" w:rsidP="005E2CE6">
      <w:pPr>
        <w:pStyle w:val="Heading2"/>
        <w:rPr>
          <w:color w:val="000000" w:themeColor="text1"/>
        </w:rPr>
      </w:pPr>
      <w:r>
        <w:t>Academic Integrity</w:t>
      </w:r>
    </w:p>
    <w:p w14:paraId="3600A8BB" w14:textId="75BA2DB8" w:rsidR="005E2CE6" w:rsidRDefault="005E2CE6" w:rsidP="005B01B9">
      <w:r w:rsidRPr="005E2CE6">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if the matter is referred to the President’s Advisory Committee on Student Discipline. Careful records are kept in order to monitor and prevent recurrences. </w:t>
      </w:r>
    </w:p>
    <w:p w14:paraId="0278D665" w14:textId="77777777" w:rsidR="00903F92" w:rsidRDefault="00903F92" w:rsidP="005B01B9"/>
    <w:p w14:paraId="04BF06AE" w14:textId="6366FE36" w:rsidR="00903F92" w:rsidRPr="00713F71" w:rsidRDefault="00903F92" w:rsidP="00903F92">
      <w:pPr>
        <w:pStyle w:val="Heading2"/>
      </w:pPr>
      <w:r w:rsidRPr="00713F71">
        <w:t>Academic Freedom and Students Studying from Outside Canada</w:t>
      </w:r>
    </w:p>
    <w:p w14:paraId="1C29A581" w14:textId="2F6FF942" w:rsidR="00903F92" w:rsidRPr="005E2CE6" w:rsidRDefault="00903F92" w:rsidP="00903F92">
      <w:r w:rsidRPr="00713F71">
        <w:rPr>
          <w:iCs/>
          <w:lang w:val="en-US"/>
        </w:rPr>
        <w:t xml:space="preserve">During this pandemic, the shift to online learning has greatly altered teaching and studying at UBC, including changes to health and safety considerations. Keep in mind that some UBC courses might cover topics that are censored or considered illegal by non-Canadian governments. This may include, but is not limited to, human rights, representative government, defamation, obscenity, gender or sexuality, and </w:t>
      </w:r>
      <w:r w:rsidRPr="00713F71">
        <w:rPr>
          <w:iCs/>
          <w:lang w:val="en-US"/>
        </w:rPr>
        <w:lastRenderedPageBreak/>
        <w:t xml:space="preserve">historical or current geopolitical controversies. If you are a student living abroad, you will be subject to the laws of your local jurisdiction, and your local authorities might limit your access to course material or take punitive action against you. UBC is strongly committed to academic freedom, but has no control over foreign authorities (please visit </w:t>
      </w:r>
      <w:hyperlink r:id="rId15" w:history="1">
        <w:r w:rsidRPr="00713F71">
          <w:rPr>
            <w:rStyle w:val="Hyperlink"/>
            <w:iCs/>
            <w:lang w:val="en-US"/>
          </w:rPr>
          <w:t>http://www.calendar.ubc.ca/vancouver/index.cfm?tree=3,33,86,0</w:t>
        </w:r>
      </w:hyperlink>
      <w:r w:rsidRPr="00713F71">
        <w:rPr>
          <w:iCs/>
          <w:lang w:val="en-US"/>
        </w:rPr>
        <w:t xml:space="preserve">  for an articulation of the values of the University conveyed in the Senate Statement on Academic Freedom). Thus, we recognize that students will have legitimate reason to exercise caution in studying certain subjects. If you have concerns regarding your personal situation, consider postponing taking a course with manifest risks, until you are back on campus or reach out to your academic advisor to find substitute courses. For further information and support, please visit: </w:t>
      </w:r>
      <w:hyperlink r:id="rId16" w:history="1">
        <w:r w:rsidRPr="00713F71">
          <w:rPr>
            <w:rStyle w:val="Hyperlink"/>
            <w:iCs/>
            <w:lang w:val="en-US"/>
          </w:rPr>
          <w:t>http://academic.ubc.ca/support-resources/freedom-expression</w:t>
        </w:r>
      </w:hyperlink>
    </w:p>
    <w:p w14:paraId="76C562F8" w14:textId="11785CE8" w:rsidR="001854DB" w:rsidRPr="00713F71" w:rsidRDefault="00884B25" w:rsidP="00D96E0B">
      <w:pPr>
        <w:pStyle w:val="Heading1"/>
      </w:pPr>
      <w:r w:rsidRPr="00713F71">
        <w:t>copyright</w:t>
      </w:r>
    </w:p>
    <w:p w14:paraId="235BD8C0" w14:textId="482988FD" w:rsidR="001854DB" w:rsidRPr="00713F71" w:rsidRDefault="002066FD" w:rsidP="001854DB">
      <w:pPr>
        <w:rPr>
          <w:rFonts w:ascii="Times New Roman" w:eastAsia="Times New Roman" w:hAnsi="Times New Roman" w:cs="Times New Roman"/>
          <w:sz w:val="24"/>
        </w:rPr>
      </w:pPr>
      <w:r w:rsidRPr="00713F71">
        <w:t>All materials of this course (course handouts, lecture slides, assessments, course readings, etc.) are the intellectual property of the instructor or licensed to be used in this course by the copyright owner. Redistribution of these materials by any means without permission of the copyright holder(s) constitutes a breach of copyright and may lead to academic discipline</w:t>
      </w:r>
      <w:r w:rsidR="00CB47E9" w:rsidRPr="00713F71">
        <w:t xml:space="preserve"> and could be subject to legal action</w:t>
      </w:r>
      <w:r w:rsidRPr="00713F71">
        <w:t>.</w:t>
      </w:r>
      <w:r w:rsidRPr="00713F71">
        <w:rPr>
          <w:rFonts w:cstheme="minorHAnsi"/>
          <w:sz w:val="21"/>
        </w:rPr>
        <w:t xml:space="preserve"> </w:t>
      </w:r>
      <w:r w:rsidR="001854DB" w:rsidRPr="00713F71">
        <w:rPr>
          <w:rFonts w:eastAsia="Times New Roman" w:cstheme="minorHAnsi"/>
          <w:color w:val="000000"/>
        </w:rPr>
        <w:t>Any lecture recordings are for the sole use of the instructor and students enrolled in the class.</w:t>
      </w:r>
      <w:r w:rsidR="00873890" w:rsidRPr="00713F71">
        <w:rPr>
          <w:rFonts w:eastAsia="Times New Roman" w:cstheme="minorHAnsi"/>
          <w:color w:val="000000"/>
        </w:rPr>
        <w:t xml:space="preserve"> </w:t>
      </w:r>
      <w:r w:rsidR="001854DB" w:rsidRPr="00713F71">
        <w:rPr>
          <w:rFonts w:eastAsia="Times New Roman" w:cstheme="minorHAnsi"/>
        </w:rPr>
        <w:t>In no case may the lecture recording or part of the recording be used by students for any other purpose, either personal or commercial. Further,</w:t>
      </w:r>
      <w:r w:rsidR="00873890" w:rsidRPr="00713F71">
        <w:rPr>
          <w:rFonts w:eastAsia="Times New Roman" w:cstheme="minorHAnsi"/>
        </w:rPr>
        <w:t xml:space="preserve"> </w:t>
      </w:r>
      <w:r w:rsidR="001854DB" w:rsidRPr="00713F71">
        <w:rPr>
          <w:rFonts w:eastAsia="Times New Roman" w:cstheme="minorHAnsi"/>
          <w:color w:val="000000"/>
        </w:rPr>
        <w:t>audio or video recording of classes are not permitted without the prior consent of the instructor.</w:t>
      </w:r>
      <w:r w:rsidR="00BF60B0" w:rsidRPr="00713F71">
        <w:rPr>
          <w:rFonts w:eastAsia="Times New Roman" w:cstheme="minorHAnsi"/>
          <w:color w:val="000000"/>
        </w:rPr>
        <w:t xml:space="preserve"> Students may not share class Zoom links or invite others who are not registered to view sessions. </w:t>
      </w:r>
    </w:p>
    <w:p w14:paraId="16A470B2" w14:textId="09E5E904" w:rsidR="00FC1A51" w:rsidRPr="002066FD" w:rsidRDefault="00FC1A51" w:rsidP="00FC1A51">
      <w:pPr>
        <w:pStyle w:val="Heading1"/>
      </w:pPr>
      <w:r w:rsidRPr="00713F71">
        <w:rPr>
          <w:lang w:val="en-US"/>
        </w:rPr>
        <w:t>a</w:t>
      </w:r>
      <w:r w:rsidR="00FF0B41" w:rsidRPr="00713F71">
        <w:rPr>
          <w:lang w:val="en-US"/>
        </w:rPr>
        <w:t>c</w:t>
      </w:r>
      <w:r w:rsidRPr="00713F71">
        <w:rPr>
          <w:lang w:val="en-US"/>
        </w:rPr>
        <w:t>knowledgement</w:t>
      </w:r>
    </w:p>
    <w:p w14:paraId="3D841888" w14:textId="224ECBAF" w:rsidR="00FC1A51" w:rsidRDefault="00FC1A51" w:rsidP="00D12C53">
      <w:pPr>
        <w:spacing w:after="120"/>
      </w:pPr>
      <w:r w:rsidRPr="008651FD">
        <w:t xml:space="preserve">UBC’s Point Grey Campus is located on the traditional, ancestral, and unceded territory of the </w:t>
      </w:r>
      <w:proofErr w:type="spellStart"/>
      <w:r w:rsidR="0001450C" w:rsidRPr="0001450C">
        <w:t>x</w:t>
      </w:r>
      <w:r w:rsidR="0001450C" w:rsidRPr="0001450C">
        <w:rPr>
          <w:vertAlign w:val="superscript"/>
        </w:rPr>
        <w:t>w</w:t>
      </w:r>
      <w:r w:rsidR="0001450C" w:rsidRPr="0001450C">
        <w:t>məθk</w:t>
      </w:r>
      <w:r w:rsidR="0001450C" w:rsidRPr="0001450C">
        <w:rPr>
          <w:vertAlign w:val="superscript"/>
        </w:rPr>
        <w:t>w</w:t>
      </w:r>
      <w:r w:rsidR="0001450C" w:rsidRPr="0001450C">
        <w:t>əy̓əm</w:t>
      </w:r>
      <w:proofErr w:type="spellEnd"/>
      <w:r w:rsidR="0001450C" w:rsidRPr="0001450C">
        <w:t xml:space="preserve"> (</w:t>
      </w:r>
      <w:proofErr w:type="spellStart"/>
      <w:r w:rsidR="0001450C" w:rsidRPr="0001450C">
        <w:t>Musqueam</w:t>
      </w:r>
      <w:proofErr w:type="spellEnd"/>
      <w:r w:rsidR="0001450C" w:rsidRPr="0001450C">
        <w:t xml:space="preserve">) </w:t>
      </w:r>
      <w:r w:rsidRPr="008651FD">
        <w:t>people</w:t>
      </w:r>
      <w:r w:rsidR="00DA5B62">
        <w:t xml:space="preserve">, </w:t>
      </w:r>
      <w:r w:rsidRPr="008651FD">
        <w:t>who for millennia have passed on their culture, history, and traditions from one generation to the next on this site.</w:t>
      </w:r>
    </w:p>
    <w:p w14:paraId="47220CC7" w14:textId="7870AA98" w:rsidR="00EB2B08" w:rsidRPr="003B4A30" w:rsidRDefault="00EB2B08" w:rsidP="00EB2B08">
      <w:pPr>
        <w:pStyle w:val="Heading1"/>
        <w:rPr>
          <w:lang w:val="en-US"/>
        </w:rPr>
      </w:pPr>
      <w:r w:rsidRPr="003B4A30">
        <w:rPr>
          <w:lang w:val="en-US"/>
        </w:rPr>
        <w:t xml:space="preserve">Online teaching tool &amp; </w:t>
      </w:r>
      <w:r w:rsidR="003D08A0" w:rsidRPr="003B4A30">
        <w:rPr>
          <w:lang w:val="en-US"/>
        </w:rPr>
        <w:t>Requirements</w:t>
      </w:r>
      <w:r w:rsidRPr="003B4A30">
        <w:rPr>
          <w:lang w:val="en-US"/>
        </w:rPr>
        <w:t xml:space="preserve"> </w:t>
      </w:r>
    </w:p>
    <w:p w14:paraId="429DED09" w14:textId="6D8C6781" w:rsidR="00A11A6E" w:rsidRPr="003B4A30" w:rsidRDefault="00EB2B08" w:rsidP="00EB2B08">
      <w:pPr>
        <w:rPr>
          <w:lang w:val="en-US"/>
        </w:rPr>
      </w:pPr>
      <w:r w:rsidRPr="003B4A30">
        <w:rPr>
          <w:lang w:val="en-US"/>
        </w:rPr>
        <w:t>This course will be taught using Zoom</w:t>
      </w:r>
      <w:r w:rsidR="003D08A0" w:rsidRPr="003B4A30">
        <w:rPr>
          <w:lang w:val="en-US"/>
        </w:rPr>
        <w:t xml:space="preserve"> for synchronous classes and office hours. </w:t>
      </w:r>
    </w:p>
    <w:p w14:paraId="69B1909F" w14:textId="77777777" w:rsidR="00BC420D" w:rsidRPr="003B4A30" w:rsidRDefault="00BC420D" w:rsidP="00EB2B08">
      <w:pPr>
        <w:rPr>
          <w:i/>
          <w:iCs/>
        </w:rPr>
      </w:pPr>
    </w:p>
    <w:p w14:paraId="6991AEA4" w14:textId="7D3ED7AF" w:rsidR="00A11A6E" w:rsidRPr="003B4A30" w:rsidRDefault="00A11A6E" w:rsidP="00A11A6E">
      <w:pPr>
        <w:rPr>
          <w:i/>
          <w:iCs/>
        </w:rPr>
      </w:pPr>
      <w:r w:rsidRPr="003B4A30">
        <w:t xml:space="preserve">For this course, you are required to use a Zoom account during synchronous classes and office hours. If you do not have a Zoom account, you can create one here: </w:t>
      </w:r>
      <w:hyperlink r:id="rId17" w:history="1">
        <w:r w:rsidRPr="003B4A30">
          <w:rPr>
            <w:rStyle w:val="Hyperlink"/>
          </w:rPr>
          <w:t>https://zoom.us/signup</w:t>
        </w:r>
      </w:hyperlink>
      <w:r w:rsidRPr="003B4A30">
        <w:t>. Note: creating a Zoom account requires that you provide a first name, last name, and email address to Zoom. For privacy purposes, you may consent to using your existing email address and your real name. Alternatively, if you prefer, you may sign up using an alternative email address and an anonymized name that does not identify you (</w:t>
      </w:r>
      <w:proofErr w:type="gramStart"/>
      <w:r w:rsidRPr="003B4A30">
        <w:t>i.e.</w:t>
      </w:r>
      <w:proofErr w:type="gramEnd"/>
      <w:r w:rsidRPr="003B4A30">
        <w:t xml:space="preserve"> Jane Doe, </w:t>
      </w:r>
      <w:hyperlink r:id="rId18" w:history="1">
        <w:r w:rsidRPr="003B4A30">
          <w:rPr>
            <w:rStyle w:val="Hyperlink"/>
          </w:rPr>
          <w:t>jane.doe@email.com</w:t>
        </w:r>
      </w:hyperlink>
      <w:r w:rsidRPr="003B4A30">
        <w:t xml:space="preserve">). </w:t>
      </w:r>
      <w:r w:rsidR="00EF7758" w:rsidRPr="003B4A30">
        <w:t xml:space="preserve">If you have trouble creating an account, or accessing a Zoom session, please contact </w:t>
      </w:r>
      <w:hyperlink r:id="rId19" w:history="1">
        <w:r w:rsidR="00EF7758" w:rsidRPr="003B4A30">
          <w:rPr>
            <w:rStyle w:val="Hyperlink"/>
          </w:rPr>
          <w:t>CLCHelp@sauder.ubc.ca</w:t>
        </w:r>
      </w:hyperlink>
      <w:r w:rsidR="00EF7758" w:rsidRPr="003B4A30">
        <w:t xml:space="preserve">. </w:t>
      </w:r>
      <w:r w:rsidRPr="003B4A30">
        <w:t xml:space="preserve">You will be required to provide the email address associated with your Zoom account in a Canvas quiz for identification purposes. </w:t>
      </w:r>
    </w:p>
    <w:p w14:paraId="204BC315" w14:textId="1587AD69" w:rsidR="00A11A6E" w:rsidRPr="003B4A30" w:rsidRDefault="00A11A6E" w:rsidP="00EB2B08">
      <w:pPr>
        <w:rPr>
          <w:lang w:val="en-US"/>
        </w:rPr>
      </w:pPr>
    </w:p>
    <w:p w14:paraId="06DCF3C1" w14:textId="5D44F22A" w:rsidR="00EB2B08" w:rsidRPr="00EB2B08" w:rsidRDefault="00630890" w:rsidP="00EB2B08">
      <w:pPr>
        <w:rPr>
          <w:lang w:val="en-US"/>
        </w:rPr>
      </w:pPr>
      <w:r w:rsidRPr="003B4A30">
        <w:rPr>
          <w:lang w:val="en-US"/>
        </w:rPr>
        <w:t>To help replica</w:t>
      </w:r>
      <w:r w:rsidR="00A31240" w:rsidRPr="003B4A30">
        <w:rPr>
          <w:lang w:val="en-US"/>
        </w:rPr>
        <w:t>te</w:t>
      </w:r>
      <w:r w:rsidRPr="003B4A30">
        <w:rPr>
          <w:lang w:val="en-US"/>
        </w:rPr>
        <w:t xml:space="preserve"> </w:t>
      </w:r>
      <w:r w:rsidR="00A31240" w:rsidRPr="003B4A30">
        <w:rPr>
          <w:lang w:val="en-US"/>
        </w:rPr>
        <w:t>the</w:t>
      </w:r>
      <w:r w:rsidRPr="003B4A30">
        <w:rPr>
          <w:lang w:val="en-US"/>
        </w:rPr>
        <w:t xml:space="preserve"> classroom experience, make </w:t>
      </w:r>
      <w:r w:rsidR="00A31240" w:rsidRPr="003B4A30">
        <w:rPr>
          <w:lang w:val="en-US"/>
        </w:rPr>
        <w:t>sessions</w:t>
      </w:r>
      <w:r w:rsidRPr="003B4A30">
        <w:rPr>
          <w:lang w:val="en-US"/>
        </w:rPr>
        <w:t xml:space="preserve"> more dynamic</w:t>
      </w:r>
      <w:r w:rsidR="00A31240" w:rsidRPr="003B4A30">
        <w:rPr>
          <w:lang w:val="en-US"/>
        </w:rPr>
        <w:t xml:space="preserve"> and hold each person accountable, both</w:t>
      </w:r>
      <w:r w:rsidR="003D08A0" w:rsidRPr="003B4A30">
        <w:rPr>
          <w:lang w:val="en-US"/>
        </w:rPr>
        <w:t xml:space="preserve"> students and instructors are required to have their cameras on</w:t>
      </w:r>
      <w:r w:rsidR="00A31240" w:rsidRPr="003B4A30">
        <w:rPr>
          <w:lang w:val="en-US"/>
        </w:rPr>
        <w:t xml:space="preserve"> during Zoom sessions</w:t>
      </w:r>
      <w:r w:rsidR="003D08A0" w:rsidRPr="003B4A30">
        <w:rPr>
          <w:lang w:val="en-US"/>
        </w:rPr>
        <w:t>.</w:t>
      </w:r>
      <w:r w:rsidR="00A31240" w:rsidRPr="003B4A30">
        <w:rPr>
          <w:lang w:val="en-US"/>
        </w:rPr>
        <w:t xml:space="preserve"> </w:t>
      </w:r>
      <w:r w:rsidR="006A51F5" w:rsidRPr="003B4A30">
        <w:rPr>
          <w:lang w:val="en-US"/>
        </w:rPr>
        <w:t xml:space="preserve">Students who require an accommodation with regard to the “camera on” requirement must contact their instructors </w:t>
      </w:r>
      <w:r w:rsidR="00206DC8" w:rsidRPr="003B4A30">
        <w:rPr>
          <w:lang w:val="en-US"/>
        </w:rPr>
        <w:t xml:space="preserve">in advance of the first class </w:t>
      </w:r>
      <w:r w:rsidR="006A51F5" w:rsidRPr="003B4A30">
        <w:rPr>
          <w:lang w:val="en-US"/>
        </w:rPr>
        <w:t>to discuss</w:t>
      </w:r>
      <w:r w:rsidR="00206DC8" w:rsidRPr="003B4A30">
        <w:rPr>
          <w:lang w:val="en-US"/>
        </w:rPr>
        <w:t xml:space="preserve"> options. </w:t>
      </w:r>
      <w:r w:rsidR="00A31240" w:rsidRPr="003B4A30">
        <w:rPr>
          <w:lang w:val="en-US"/>
        </w:rPr>
        <w:t xml:space="preserve">As professional graduate students, students are </w:t>
      </w:r>
      <w:r w:rsidR="00206DC8" w:rsidRPr="003B4A30">
        <w:rPr>
          <w:lang w:val="en-US"/>
        </w:rPr>
        <w:t>expected</w:t>
      </w:r>
      <w:r w:rsidR="00A31240" w:rsidRPr="003B4A30">
        <w:rPr>
          <w:lang w:val="en-US"/>
        </w:rPr>
        <w:t xml:space="preserve"> to conduct themselves professionally by joining sessions on time, muting mics when not speaking, refraining from using any other technology when in-session, attending in business casual</w:t>
      </w:r>
      <w:r w:rsidR="006A51F5" w:rsidRPr="003B4A30">
        <w:rPr>
          <w:lang w:val="en-US"/>
        </w:rPr>
        <w:t xml:space="preserve"> dress (at a minimum)</w:t>
      </w:r>
      <w:r w:rsidR="00A31240" w:rsidRPr="003B4A30">
        <w:rPr>
          <w:lang w:val="en-US"/>
        </w:rPr>
        <w:t xml:space="preserve">, and </w:t>
      </w:r>
      <w:r w:rsidR="006A51F5" w:rsidRPr="003B4A30">
        <w:rPr>
          <w:lang w:val="en-US"/>
        </w:rPr>
        <w:t xml:space="preserve">participating from a quiet environment. </w:t>
      </w:r>
      <w:r w:rsidR="00F9715D" w:rsidRPr="003B4A30">
        <w:rPr>
          <w:lang w:val="en-US"/>
        </w:rPr>
        <w:t xml:space="preserve">Content from synchronous sessions will be selectively recorded per instructor discretion and made available </w:t>
      </w:r>
      <w:r w:rsidR="00206DC8" w:rsidRPr="003B4A30">
        <w:rPr>
          <w:lang w:val="en-US"/>
        </w:rPr>
        <w:t xml:space="preserve">to students on Canvas </w:t>
      </w:r>
      <w:r w:rsidR="00F9715D" w:rsidRPr="003B4A30">
        <w:rPr>
          <w:lang w:val="en-US"/>
        </w:rPr>
        <w:lastRenderedPageBreak/>
        <w:t>for a maximum duration of the course length. This is done to allow students the opportunity to return to lecture content to solidify learnings.</w:t>
      </w:r>
      <w:r w:rsidR="00F9715D">
        <w:rPr>
          <w:lang w:val="en-US"/>
        </w:rPr>
        <w:t xml:space="preserve"> </w:t>
      </w:r>
    </w:p>
    <w:p w14:paraId="0FADF845" w14:textId="724CB9F5" w:rsidR="00DC14D0" w:rsidRDefault="007F79FC" w:rsidP="007F79FC">
      <w:pPr>
        <w:pStyle w:val="Heading1"/>
        <w:rPr>
          <w:lang w:val="en-US"/>
        </w:rPr>
      </w:pPr>
      <w:r>
        <w:rPr>
          <w:lang w:val="en-US"/>
        </w:rPr>
        <w:t xml:space="preserve">Course Schedule </w:t>
      </w:r>
      <w:r w:rsidR="00206DC8">
        <w:rPr>
          <w:lang w:val="en-US"/>
        </w:rPr>
        <w:t xml:space="preserve"> </w:t>
      </w:r>
    </w:p>
    <w:p w14:paraId="201A20E5" w14:textId="77777777" w:rsidR="00884B25" w:rsidRDefault="007F79FC" w:rsidP="00DC14D0">
      <w:pPr>
        <w:rPr>
          <w:lang w:val="en-US"/>
        </w:rPr>
      </w:pPr>
      <w:r>
        <w:rPr>
          <w:lang w:val="en-US"/>
        </w:rPr>
        <w:t>(Subject to change</w:t>
      </w:r>
      <w:r w:rsidR="00DC14D0">
        <w:rPr>
          <w:lang w:val="en-US"/>
        </w:rPr>
        <w:t xml:space="preserve"> with class consultation</w:t>
      </w:r>
      <w:r>
        <w:rPr>
          <w:lang w:val="en-US"/>
        </w:rPr>
        <w:t>)</w:t>
      </w:r>
    </w:p>
    <w:tbl>
      <w:tblPr>
        <w:tblStyle w:val="TableGrid"/>
        <w:tblW w:w="0" w:type="auto"/>
        <w:tblLook w:val="04A0" w:firstRow="1" w:lastRow="0" w:firstColumn="1" w:lastColumn="0" w:noHBand="0" w:noVBand="1"/>
      </w:tblPr>
      <w:tblGrid>
        <w:gridCol w:w="704"/>
        <w:gridCol w:w="2126"/>
        <w:gridCol w:w="2694"/>
        <w:gridCol w:w="1984"/>
        <w:gridCol w:w="1842"/>
      </w:tblGrid>
      <w:tr w:rsidR="000A6175" w14:paraId="2EBF0F22" w14:textId="77777777" w:rsidTr="002419B1">
        <w:trPr>
          <w:trHeight w:val="397"/>
        </w:trPr>
        <w:tc>
          <w:tcPr>
            <w:tcW w:w="704" w:type="dxa"/>
            <w:shd w:val="clear" w:color="auto" w:fill="77BF43"/>
            <w:vAlign w:val="bottom"/>
          </w:tcPr>
          <w:p w14:paraId="2D3D7FE0" w14:textId="77777777" w:rsidR="000A6175" w:rsidRDefault="000A6175" w:rsidP="00CC0A62">
            <w:pPr>
              <w:rPr>
                <w:lang w:val="en-US"/>
              </w:rPr>
            </w:pPr>
            <w:r>
              <w:rPr>
                <w:lang w:val="en-US"/>
              </w:rPr>
              <w:t xml:space="preserve">Class </w:t>
            </w:r>
          </w:p>
        </w:tc>
        <w:tc>
          <w:tcPr>
            <w:tcW w:w="2126" w:type="dxa"/>
            <w:shd w:val="clear" w:color="auto" w:fill="77BF43"/>
            <w:vAlign w:val="bottom"/>
          </w:tcPr>
          <w:p w14:paraId="2B5F6D66" w14:textId="77777777" w:rsidR="000A6175" w:rsidRDefault="000A6175" w:rsidP="00CC0A62">
            <w:pPr>
              <w:jc w:val="center"/>
              <w:rPr>
                <w:lang w:val="en-US"/>
              </w:rPr>
            </w:pPr>
            <w:r>
              <w:rPr>
                <w:lang w:val="en-US"/>
              </w:rPr>
              <w:t>Date</w:t>
            </w:r>
          </w:p>
        </w:tc>
        <w:tc>
          <w:tcPr>
            <w:tcW w:w="2694" w:type="dxa"/>
            <w:shd w:val="clear" w:color="auto" w:fill="77BF43"/>
            <w:vAlign w:val="bottom"/>
          </w:tcPr>
          <w:p w14:paraId="06F49E4D" w14:textId="77777777" w:rsidR="000A6175" w:rsidRDefault="000A6175" w:rsidP="00CC0A62">
            <w:pPr>
              <w:jc w:val="center"/>
              <w:rPr>
                <w:lang w:val="en-US"/>
              </w:rPr>
            </w:pPr>
            <w:r>
              <w:rPr>
                <w:lang w:val="en-US"/>
              </w:rPr>
              <w:t>Topic</w:t>
            </w:r>
          </w:p>
        </w:tc>
        <w:tc>
          <w:tcPr>
            <w:tcW w:w="1984" w:type="dxa"/>
            <w:shd w:val="clear" w:color="auto" w:fill="77BF43"/>
            <w:vAlign w:val="bottom"/>
          </w:tcPr>
          <w:p w14:paraId="7169A4F2" w14:textId="77777777" w:rsidR="000A6175" w:rsidRDefault="000A6175" w:rsidP="00CC0A62">
            <w:pPr>
              <w:jc w:val="center"/>
              <w:rPr>
                <w:lang w:val="en-US"/>
              </w:rPr>
            </w:pPr>
            <w:r>
              <w:rPr>
                <w:lang w:val="en-US"/>
              </w:rPr>
              <w:t>Readings or Activities</w:t>
            </w:r>
          </w:p>
        </w:tc>
        <w:tc>
          <w:tcPr>
            <w:tcW w:w="1842" w:type="dxa"/>
            <w:shd w:val="clear" w:color="auto" w:fill="77BF43"/>
            <w:vAlign w:val="bottom"/>
          </w:tcPr>
          <w:p w14:paraId="7CE9C1DC" w14:textId="77777777" w:rsidR="000A6175" w:rsidRDefault="000A6175" w:rsidP="00CC0A62">
            <w:pPr>
              <w:jc w:val="center"/>
              <w:rPr>
                <w:lang w:val="en-US"/>
              </w:rPr>
            </w:pPr>
            <w:r>
              <w:rPr>
                <w:lang w:val="en-US"/>
              </w:rPr>
              <w:t>Assessments due</w:t>
            </w:r>
          </w:p>
        </w:tc>
      </w:tr>
      <w:tr w:rsidR="000A6175" w14:paraId="4FC8EF53" w14:textId="77777777" w:rsidTr="002419B1">
        <w:tc>
          <w:tcPr>
            <w:tcW w:w="704" w:type="dxa"/>
            <w:shd w:val="clear" w:color="auto" w:fill="77BF43"/>
          </w:tcPr>
          <w:p w14:paraId="72B448B7" w14:textId="77777777" w:rsidR="000A6175" w:rsidRDefault="000A6175" w:rsidP="00CC0A62">
            <w:pPr>
              <w:rPr>
                <w:lang w:val="en-US"/>
              </w:rPr>
            </w:pPr>
            <w:r>
              <w:rPr>
                <w:lang w:val="en-US"/>
              </w:rPr>
              <w:t>1</w:t>
            </w:r>
          </w:p>
        </w:tc>
        <w:tc>
          <w:tcPr>
            <w:tcW w:w="2126" w:type="dxa"/>
          </w:tcPr>
          <w:p w14:paraId="09568B9F" w14:textId="21C06228" w:rsidR="000A6175" w:rsidRDefault="000A6175" w:rsidP="00CC0A62">
            <w:pPr>
              <w:rPr>
                <w:lang w:val="en-US"/>
              </w:rPr>
            </w:pPr>
            <w:r>
              <w:rPr>
                <w:lang w:val="en-US"/>
              </w:rPr>
              <w:t>Apr 19, 2021 (Mon)</w:t>
            </w:r>
          </w:p>
        </w:tc>
        <w:tc>
          <w:tcPr>
            <w:tcW w:w="2694" w:type="dxa"/>
          </w:tcPr>
          <w:p w14:paraId="5836FF0B" w14:textId="483FED39" w:rsidR="000A6175" w:rsidRDefault="000A6175" w:rsidP="00CC0A62">
            <w:pPr>
              <w:rPr>
                <w:lang w:val="en-US"/>
              </w:rPr>
            </w:pPr>
            <w:r>
              <w:rPr>
                <w:lang w:val="en-US"/>
              </w:rPr>
              <w:t>Introduction to machine learning and Decision Trees</w:t>
            </w:r>
          </w:p>
        </w:tc>
        <w:tc>
          <w:tcPr>
            <w:tcW w:w="1984" w:type="dxa"/>
          </w:tcPr>
          <w:p w14:paraId="50E3303F" w14:textId="77777777" w:rsidR="000A6175" w:rsidRDefault="000A6175" w:rsidP="00CC0A62">
            <w:pPr>
              <w:rPr>
                <w:lang w:val="en-US"/>
              </w:rPr>
            </w:pPr>
            <w:r>
              <w:rPr>
                <w:lang w:val="en-US"/>
              </w:rPr>
              <w:t>In-class exercises</w:t>
            </w:r>
          </w:p>
        </w:tc>
        <w:tc>
          <w:tcPr>
            <w:tcW w:w="1842" w:type="dxa"/>
          </w:tcPr>
          <w:p w14:paraId="36BEC644" w14:textId="77777777" w:rsidR="000A6175" w:rsidRDefault="000A6175" w:rsidP="00CC0A62">
            <w:pPr>
              <w:rPr>
                <w:lang w:val="en-US"/>
              </w:rPr>
            </w:pPr>
          </w:p>
        </w:tc>
      </w:tr>
      <w:tr w:rsidR="000A6175" w14:paraId="01A2EAD3" w14:textId="77777777" w:rsidTr="002419B1">
        <w:tc>
          <w:tcPr>
            <w:tcW w:w="704" w:type="dxa"/>
            <w:shd w:val="clear" w:color="auto" w:fill="77BF43"/>
          </w:tcPr>
          <w:p w14:paraId="6A922E13" w14:textId="77777777" w:rsidR="000A6175" w:rsidRDefault="000A6175" w:rsidP="00CC0A62">
            <w:pPr>
              <w:rPr>
                <w:lang w:val="en-US"/>
              </w:rPr>
            </w:pPr>
            <w:r>
              <w:rPr>
                <w:lang w:val="en-US"/>
              </w:rPr>
              <w:t>2</w:t>
            </w:r>
          </w:p>
        </w:tc>
        <w:tc>
          <w:tcPr>
            <w:tcW w:w="2126" w:type="dxa"/>
          </w:tcPr>
          <w:p w14:paraId="04FE7077" w14:textId="03E46B1B" w:rsidR="000A6175" w:rsidRDefault="000A6175" w:rsidP="00CC0A62">
            <w:pPr>
              <w:rPr>
                <w:lang w:val="en-US"/>
              </w:rPr>
            </w:pPr>
            <w:r>
              <w:rPr>
                <w:lang w:val="en-US"/>
              </w:rPr>
              <w:t>Apr 21, 2021 (Wed)</w:t>
            </w:r>
          </w:p>
        </w:tc>
        <w:tc>
          <w:tcPr>
            <w:tcW w:w="2694" w:type="dxa"/>
          </w:tcPr>
          <w:p w14:paraId="302D2560" w14:textId="4ADE5545" w:rsidR="000A6175" w:rsidRDefault="00985CBC" w:rsidP="00CC0A62">
            <w:pPr>
              <w:rPr>
                <w:lang w:val="en-US"/>
              </w:rPr>
            </w:pPr>
            <w:r>
              <w:rPr>
                <w:lang w:val="en-US"/>
              </w:rPr>
              <w:t>Splitting and cross-validation</w:t>
            </w:r>
          </w:p>
        </w:tc>
        <w:tc>
          <w:tcPr>
            <w:tcW w:w="1984" w:type="dxa"/>
          </w:tcPr>
          <w:p w14:paraId="4EFFAACB" w14:textId="77777777" w:rsidR="000A6175" w:rsidRDefault="000A6175" w:rsidP="00CC0A62">
            <w:pPr>
              <w:rPr>
                <w:lang w:val="en-US"/>
              </w:rPr>
            </w:pPr>
            <w:r>
              <w:rPr>
                <w:lang w:val="en-US"/>
              </w:rPr>
              <w:t>In-class exercises</w:t>
            </w:r>
          </w:p>
        </w:tc>
        <w:tc>
          <w:tcPr>
            <w:tcW w:w="1842" w:type="dxa"/>
          </w:tcPr>
          <w:p w14:paraId="4147FC32" w14:textId="77777777" w:rsidR="000A6175" w:rsidRDefault="000A6175" w:rsidP="00CC0A62">
            <w:pPr>
              <w:rPr>
                <w:lang w:val="en-US"/>
              </w:rPr>
            </w:pPr>
          </w:p>
        </w:tc>
      </w:tr>
      <w:tr w:rsidR="000A6175" w14:paraId="277D5993" w14:textId="77777777" w:rsidTr="002419B1">
        <w:tc>
          <w:tcPr>
            <w:tcW w:w="704" w:type="dxa"/>
            <w:shd w:val="clear" w:color="auto" w:fill="77BF43"/>
          </w:tcPr>
          <w:p w14:paraId="62176044" w14:textId="77777777" w:rsidR="000A6175" w:rsidRDefault="000A6175" w:rsidP="00CC0A62">
            <w:pPr>
              <w:rPr>
                <w:lang w:val="en-US"/>
              </w:rPr>
            </w:pPr>
            <w:r>
              <w:rPr>
                <w:lang w:val="en-US"/>
              </w:rPr>
              <w:t>3</w:t>
            </w:r>
          </w:p>
        </w:tc>
        <w:tc>
          <w:tcPr>
            <w:tcW w:w="2126" w:type="dxa"/>
          </w:tcPr>
          <w:p w14:paraId="35D4F2B6" w14:textId="3E5C7A67" w:rsidR="000A6175" w:rsidRDefault="000A6175" w:rsidP="00CC0A62">
            <w:pPr>
              <w:rPr>
                <w:lang w:val="en-US"/>
              </w:rPr>
            </w:pPr>
            <w:r>
              <w:rPr>
                <w:lang w:val="en-US"/>
              </w:rPr>
              <w:t>Apr 26, 2021 (Mon)</w:t>
            </w:r>
          </w:p>
        </w:tc>
        <w:tc>
          <w:tcPr>
            <w:tcW w:w="2694" w:type="dxa"/>
          </w:tcPr>
          <w:p w14:paraId="45700589" w14:textId="4763F9E3" w:rsidR="000A6175" w:rsidRDefault="00A708F3" w:rsidP="00CC0A62">
            <w:pPr>
              <w:rPr>
                <w:lang w:val="en-US"/>
              </w:rPr>
            </w:pPr>
            <w:r>
              <w:rPr>
                <w:lang w:val="en-US"/>
              </w:rPr>
              <w:t>Baseline mode</w:t>
            </w:r>
            <w:r w:rsidR="00DA5CD5">
              <w:rPr>
                <w:lang w:val="en-US"/>
              </w:rPr>
              <w:t>l</w:t>
            </w:r>
            <w:r>
              <w:rPr>
                <w:lang w:val="en-US"/>
              </w:rPr>
              <w:t xml:space="preserve">s, </w:t>
            </w:r>
            <w:r w:rsidR="00985CBC">
              <w:rPr>
                <w:lang w:val="en-US"/>
              </w:rPr>
              <w:t>KNN</w:t>
            </w:r>
            <w:r w:rsidR="0074278D">
              <w:rPr>
                <w:lang w:val="en-US"/>
              </w:rPr>
              <w:t xml:space="preserve"> and SVM</w:t>
            </w:r>
          </w:p>
        </w:tc>
        <w:tc>
          <w:tcPr>
            <w:tcW w:w="1984" w:type="dxa"/>
          </w:tcPr>
          <w:p w14:paraId="7591354E" w14:textId="77777777" w:rsidR="000A6175" w:rsidRDefault="000A6175" w:rsidP="00CC0A62">
            <w:pPr>
              <w:rPr>
                <w:lang w:val="en-US"/>
              </w:rPr>
            </w:pPr>
            <w:r>
              <w:rPr>
                <w:lang w:val="en-US"/>
              </w:rPr>
              <w:t>In-class exercises</w:t>
            </w:r>
          </w:p>
        </w:tc>
        <w:tc>
          <w:tcPr>
            <w:tcW w:w="1842" w:type="dxa"/>
          </w:tcPr>
          <w:p w14:paraId="5EB6D7B0" w14:textId="45183527" w:rsidR="000A6175" w:rsidRDefault="000A6175" w:rsidP="00CC0A62">
            <w:pPr>
              <w:rPr>
                <w:lang w:val="en-US"/>
              </w:rPr>
            </w:pPr>
          </w:p>
        </w:tc>
      </w:tr>
      <w:tr w:rsidR="000A6175" w14:paraId="40850991" w14:textId="77777777" w:rsidTr="002419B1">
        <w:tc>
          <w:tcPr>
            <w:tcW w:w="704" w:type="dxa"/>
            <w:shd w:val="clear" w:color="auto" w:fill="77BF43"/>
          </w:tcPr>
          <w:p w14:paraId="0EE21FB1" w14:textId="77777777" w:rsidR="000A6175" w:rsidRDefault="000A6175" w:rsidP="00CC0A62">
            <w:pPr>
              <w:rPr>
                <w:lang w:val="en-US"/>
              </w:rPr>
            </w:pPr>
            <w:r>
              <w:rPr>
                <w:lang w:val="en-US"/>
              </w:rPr>
              <w:t>4</w:t>
            </w:r>
          </w:p>
        </w:tc>
        <w:tc>
          <w:tcPr>
            <w:tcW w:w="2126" w:type="dxa"/>
          </w:tcPr>
          <w:p w14:paraId="13E68120" w14:textId="74135076" w:rsidR="000A6175" w:rsidRDefault="000A6175" w:rsidP="00CC0A62">
            <w:pPr>
              <w:rPr>
                <w:lang w:val="en-US"/>
              </w:rPr>
            </w:pPr>
            <w:r>
              <w:rPr>
                <w:lang w:val="en-US"/>
              </w:rPr>
              <w:t>Apr 28, 2021 (Wed)</w:t>
            </w:r>
          </w:p>
        </w:tc>
        <w:tc>
          <w:tcPr>
            <w:tcW w:w="2694" w:type="dxa"/>
          </w:tcPr>
          <w:p w14:paraId="0CF46878" w14:textId="5C193D43" w:rsidR="000A6175" w:rsidRDefault="00985CBC" w:rsidP="00CC0A62">
            <w:pPr>
              <w:rPr>
                <w:lang w:val="en-US"/>
              </w:rPr>
            </w:pPr>
            <w:r>
              <w:rPr>
                <w:lang w:val="en-US"/>
              </w:rPr>
              <w:t>Feature pre-processing</w:t>
            </w:r>
          </w:p>
        </w:tc>
        <w:tc>
          <w:tcPr>
            <w:tcW w:w="1984" w:type="dxa"/>
          </w:tcPr>
          <w:p w14:paraId="17586DC8" w14:textId="77777777" w:rsidR="000A6175" w:rsidRDefault="000A6175" w:rsidP="00CC0A62">
            <w:pPr>
              <w:rPr>
                <w:lang w:val="en-US"/>
              </w:rPr>
            </w:pPr>
            <w:r>
              <w:rPr>
                <w:lang w:val="en-US"/>
              </w:rPr>
              <w:t>In-class exercises</w:t>
            </w:r>
          </w:p>
        </w:tc>
        <w:tc>
          <w:tcPr>
            <w:tcW w:w="1842" w:type="dxa"/>
          </w:tcPr>
          <w:p w14:paraId="36784F40" w14:textId="77777777" w:rsidR="000A6175" w:rsidRDefault="000A6175" w:rsidP="00CC0A62">
            <w:pPr>
              <w:rPr>
                <w:lang w:val="en-US"/>
              </w:rPr>
            </w:pPr>
            <w:r>
              <w:rPr>
                <w:lang w:val="en-US"/>
              </w:rPr>
              <w:t>Assignment 1 due</w:t>
            </w:r>
          </w:p>
        </w:tc>
      </w:tr>
      <w:tr w:rsidR="000A6175" w14:paraId="076787D1" w14:textId="77777777" w:rsidTr="002419B1">
        <w:tc>
          <w:tcPr>
            <w:tcW w:w="704" w:type="dxa"/>
            <w:shd w:val="clear" w:color="auto" w:fill="77BF43"/>
          </w:tcPr>
          <w:p w14:paraId="4ACCC5CF" w14:textId="77777777" w:rsidR="000A6175" w:rsidRDefault="000A6175" w:rsidP="00CC0A62">
            <w:pPr>
              <w:rPr>
                <w:lang w:val="en-US"/>
              </w:rPr>
            </w:pPr>
            <w:r>
              <w:rPr>
                <w:lang w:val="en-US"/>
              </w:rPr>
              <w:t>5</w:t>
            </w:r>
          </w:p>
        </w:tc>
        <w:tc>
          <w:tcPr>
            <w:tcW w:w="2126" w:type="dxa"/>
          </w:tcPr>
          <w:p w14:paraId="2CCD70A4" w14:textId="627AC794" w:rsidR="000A6175" w:rsidRDefault="000A6175" w:rsidP="00CC0A62">
            <w:pPr>
              <w:rPr>
                <w:lang w:val="en-US"/>
              </w:rPr>
            </w:pPr>
            <w:r>
              <w:rPr>
                <w:lang w:val="en-US"/>
              </w:rPr>
              <w:t>May 3, 2021 (Mon)</w:t>
            </w:r>
          </w:p>
        </w:tc>
        <w:tc>
          <w:tcPr>
            <w:tcW w:w="2694" w:type="dxa"/>
          </w:tcPr>
          <w:p w14:paraId="60670045" w14:textId="55E265C6" w:rsidR="000A6175" w:rsidRDefault="00985CBC" w:rsidP="00CC0A62">
            <w:pPr>
              <w:rPr>
                <w:lang w:val="en-US"/>
              </w:rPr>
            </w:pPr>
            <w:r>
              <w:rPr>
                <w:lang w:val="en-US"/>
              </w:rPr>
              <w:t>Naïve Bayes</w:t>
            </w:r>
            <w:r w:rsidR="002419B1">
              <w:rPr>
                <w:lang w:val="en-US"/>
              </w:rPr>
              <w:t>/ Hyperparameter optimization</w:t>
            </w:r>
          </w:p>
        </w:tc>
        <w:tc>
          <w:tcPr>
            <w:tcW w:w="1984" w:type="dxa"/>
          </w:tcPr>
          <w:p w14:paraId="6A8235D9" w14:textId="77777777" w:rsidR="000A6175" w:rsidRDefault="000A6175" w:rsidP="00CC0A62">
            <w:pPr>
              <w:rPr>
                <w:lang w:val="en-US"/>
              </w:rPr>
            </w:pPr>
            <w:r>
              <w:rPr>
                <w:lang w:val="en-US"/>
              </w:rPr>
              <w:t>In-class exercises</w:t>
            </w:r>
          </w:p>
        </w:tc>
        <w:tc>
          <w:tcPr>
            <w:tcW w:w="1842" w:type="dxa"/>
          </w:tcPr>
          <w:p w14:paraId="2058BD6B" w14:textId="77777777" w:rsidR="000A6175" w:rsidRDefault="000A6175" w:rsidP="00CC0A62">
            <w:pPr>
              <w:rPr>
                <w:lang w:val="en-US"/>
              </w:rPr>
            </w:pPr>
          </w:p>
        </w:tc>
      </w:tr>
      <w:tr w:rsidR="000A6175" w14:paraId="23CA84FD" w14:textId="77777777" w:rsidTr="000952FB">
        <w:trPr>
          <w:trHeight w:val="411"/>
        </w:trPr>
        <w:tc>
          <w:tcPr>
            <w:tcW w:w="704" w:type="dxa"/>
            <w:shd w:val="clear" w:color="auto" w:fill="77BF43"/>
          </w:tcPr>
          <w:p w14:paraId="29D21D84" w14:textId="77777777" w:rsidR="000A6175" w:rsidRDefault="000A6175" w:rsidP="00CC0A62">
            <w:pPr>
              <w:rPr>
                <w:lang w:val="en-US"/>
              </w:rPr>
            </w:pPr>
            <w:r>
              <w:rPr>
                <w:lang w:val="en-US"/>
              </w:rPr>
              <w:t>6</w:t>
            </w:r>
          </w:p>
        </w:tc>
        <w:tc>
          <w:tcPr>
            <w:tcW w:w="2126" w:type="dxa"/>
          </w:tcPr>
          <w:p w14:paraId="7CC31A74" w14:textId="667CBBD9" w:rsidR="000A6175" w:rsidRDefault="000A6175" w:rsidP="00CC0A62">
            <w:pPr>
              <w:rPr>
                <w:lang w:val="en-US"/>
              </w:rPr>
            </w:pPr>
            <w:r>
              <w:rPr>
                <w:lang w:val="en-US"/>
              </w:rPr>
              <w:t>May 5, 2021 (Wed)</w:t>
            </w:r>
          </w:p>
        </w:tc>
        <w:tc>
          <w:tcPr>
            <w:tcW w:w="2694" w:type="dxa"/>
          </w:tcPr>
          <w:p w14:paraId="63DADB9C" w14:textId="2279D4E3" w:rsidR="000A6175" w:rsidRDefault="002419B1" w:rsidP="00CC0A62">
            <w:pPr>
              <w:rPr>
                <w:lang w:val="en-US"/>
              </w:rPr>
            </w:pPr>
            <w:r>
              <w:rPr>
                <w:lang w:val="en-US"/>
              </w:rPr>
              <w:t xml:space="preserve">Linear Regression/ </w:t>
            </w:r>
            <w:r w:rsidR="007311F9">
              <w:rPr>
                <w:lang w:val="en-US"/>
              </w:rPr>
              <w:t>L</w:t>
            </w:r>
            <w:r>
              <w:rPr>
                <w:lang w:val="en-US"/>
              </w:rPr>
              <w:t xml:space="preserve">ogistic Regression  </w:t>
            </w:r>
          </w:p>
        </w:tc>
        <w:tc>
          <w:tcPr>
            <w:tcW w:w="1984" w:type="dxa"/>
          </w:tcPr>
          <w:p w14:paraId="5E27D918" w14:textId="77777777" w:rsidR="000A6175" w:rsidRDefault="000A6175" w:rsidP="00CC0A62">
            <w:pPr>
              <w:rPr>
                <w:lang w:val="en-US"/>
              </w:rPr>
            </w:pPr>
            <w:r>
              <w:rPr>
                <w:lang w:val="en-US"/>
              </w:rPr>
              <w:t>In-class exercises</w:t>
            </w:r>
          </w:p>
        </w:tc>
        <w:tc>
          <w:tcPr>
            <w:tcW w:w="1842" w:type="dxa"/>
          </w:tcPr>
          <w:p w14:paraId="39C05D5D" w14:textId="28F5999E" w:rsidR="000A6175" w:rsidRDefault="007311F9" w:rsidP="00CC0A62">
            <w:pPr>
              <w:rPr>
                <w:lang w:val="en-US"/>
              </w:rPr>
            </w:pPr>
            <w:r>
              <w:rPr>
                <w:lang w:val="en-US"/>
              </w:rPr>
              <w:t>Quiz</w:t>
            </w:r>
          </w:p>
        </w:tc>
      </w:tr>
      <w:tr w:rsidR="000A6175" w14:paraId="6E1CBDC2" w14:textId="77777777" w:rsidTr="002419B1">
        <w:tc>
          <w:tcPr>
            <w:tcW w:w="704" w:type="dxa"/>
            <w:shd w:val="clear" w:color="auto" w:fill="77BF43"/>
          </w:tcPr>
          <w:p w14:paraId="2B5CAD56" w14:textId="77777777" w:rsidR="000A6175" w:rsidRDefault="000A6175" w:rsidP="00CC0A62">
            <w:pPr>
              <w:rPr>
                <w:lang w:val="en-US"/>
              </w:rPr>
            </w:pPr>
            <w:r>
              <w:rPr>
                <w:lang w:val="en-US"/>
              </w:rPr>
              <w:t>7</w:t>
            </w:r>
          </w:p>
        </w:tc>
        <w:tc>
          <w:tcPr>
            <w:tcW w:w="2126" w:type="dxa"/>
          </w:tcPr>
          <w:p w14:paraId="1D728467" w14:textId="0F6518A3" w:rsidR="000A6175" w:rsidRDefault="000A6175" w:rsidP="00CC0A62">
            <w:pPr>
              <w:rPr>
                <w:lang w:val="en-US"/>
              </w:rPr>
            </w:pPr>
            <w:r>
              <w:rPr>
                <w:lang w:val="en-US"/>
              </w:rPr>
              <w:t>May 10, 2021 (Mon)</w:t>
            </w:r>
          </w:p>
        </w:tc>
        <w:tc>
          <w:tcPr>
            <w:tcW w:w="2694" w:type="dxa"/>
          </w:tcPr>
          <w:p w14:paraId="4D4E13D2" w14:textId="1CDE42EC" w:rsidR="000A6175" w:rsidRDefault="002419B1" w:rsidP="00CC0A62">
            <w:pPr>
              <w:rPr>
                <w:lang w:val="en-US"/>
              </w:rPr>
            </w:pPr>
            <w:r>
              <w:rPr>
                <w:lang w:val="en-US"/>
              </w:rPr>
              <w:t xml:space="preserve">Feature and model Selection  </w:t>
            </w:r>
          </w:p>
        </w:tc>
        <w:tc>
          <w:tcPr>
            <w:tcW w:w="1984" w:type="dxa"/>
          </w:tcPr>
          <w:p w14:paraId="475B462A" w14:textId="77777777" w:rsidR="000A6175" w:rsidRDefault="000A6175" w:rsidP="00CC0A62">
            <w:pPr>
              <w:rPr>
                <w:lang w:val="en-US"/>
              </w:rPr>
            </w:pPr>
            <w:r>
              <w:rPr>
                <w:lang w:val="en-US"/>
              </w:rPr>
              <w:t>In-class exercises</w:t>
            </w:r>
          </w:p>
        </w:tc>
        <w:tc>
          <w:tcPr>
            <w:tcW w:w="1842" w:type="dxa"/>
          </w:tcPr>
          <w:p w14:paraId="139FA229" w14:textId="361785BD" w:rsidR="000A6175" w:rsidRDefault="007311F9" w:rsidP="00CC0A62">
            <w:pPr>
              <w:rPr>
                <w:lang w:val="en-US"/>
              </w:rPr>
            </w:pPr>
            <w:r>
              <w:rPr>
                <w:lang w:val="en-US"/>
              </w:rPr>
              <w:t>Assignment 2 due</w:t>
            </w:r>
          </w:p>
        </w:tc>
      </w:tr>
      <w:tr w:rsidR="000A6175" w14:paraId="3E7C69BD" w14:textId="77777777" w:rsidTr="002419B1">
        <w:tc>
          <w:tcPr>
            <w:tcW w:w="704" w:type="dxa"/>
            <w:shd w:val="clear" w:color="auto" w:fill="77BF43"/>
          </w:tcPr>
          <w:p w14:paraId="5FA8A486" w14:textId="77777777" w:rsidR="000A6175" w:rsidRDefault="000A6175" w:rsidP="00CC0A62">
            <w:pPr>
              <w:rPr>
                <w:lang w:val="en-US"/>
              </w:rPr>
            </w:pPr>
            <w:r>
              <w:rPr>
                <w:lang w:val="en-US"/>
              </w:rPr>
              <w:t>8</w:t>
            </w:r>
          </w:p>
        </w:tc>
        <w:tc>
          <w:tcPr>
            <w:tcW w:w="2126" w:type="dxa"/>
          </w:tcPr>
          <w:p w14:paraId="63BC9BFE" w14:textId="348F9253" w:rsidR="000A6175" w:rsidRDefault="000A6175" w:rsidP="00CC0A62">
            <w:pPr>
              <w:rPr>
                <w:lang w:val="en-US"/>
              </w:rPr>
            </w:pPr>
            <w:r>
              <w:rPr>
                <w:lang w:val="en-US"/>
              </w:rPr>
              <w:t>May 12, 2021 (Wed)</w:t>
            </w:r>
          </w:p>
        </w:tc>
        <w:tc>
          <w:tcPr>
            <w:tcW w:w="2694" w:type="dxa"/>
          </w:tcPr>
          <w:p w14:paraId="55B94E04" w14:textId="15BA20CB" w:rsidR="000A6175" w:rsidRDefault="002419B1" w:rsidP="00CC0A62">
            <w:pPr>
              <w:rPr>
                <w:lang w:val="en-US"/>
              </w:rPr>
            </w:pPr>
            <w:r>
              <w:rPr>
                <w:lang w:val="en-US"/>
              </w:rPr>
              <w:t>Business questions and workflow</w:t>
            </w:r>
          </w:p>
        </w:tc>
        <w:tc>
          <w:tcPr>
            <w:tcW w:w="1984" w:type="dxa"/>
          </w:tcPr>
          <w:p w14:paraId="40F2DB20" w14:textId="77777777" w:rsidR="000A6175" w:rsidRDefault="000A6175" w:rsidP="00CC0A62">
            <w:pPr>
              <w:rPr>
                <w:lang w:val="en-US"/>
              </w:rPr>
            </w:pPr>
            <w:r>
              <w:rPr>
                <w:lang w:val="en-US"/>
              </w:rPr>
              <w:t>In-class exercises</w:t>
            </w:r>
          </w:p>
        </w:tc>
        <w:tc>
          <w:tcPr>
            <w:tcW w:w="1842" w:type="dxa"/>
          </w:tcPr>
          <w:p w14:paraId="3FCD3524" w14:textId="4A3D8B58" w:rsidR="000A6175" w:rsidRDefault="000A6175" w:rsidP="00CC0A62">
            <w:pPr>
              <w:rPr>
                <w:lang w:val="en-US"/>
              </w:rPr>
            </w:pPr>
          </w:p>
        </w:tc>
      </w:tr>
      <w:tr w:rsidR="000A6175" w14:paraId="57062858" w14:textId="77777777" w:rsidTr="002419B1">
        <w:tc>
          <w:tcPr>
            <w:tcW w:w="704" w:type="dxa"/>
            <w:shd w:val="clear" w:color="auto" w:fill="77BF43"/>
          </w:tcPr>
          <w:p w14:paraId="45F15253" w14:textId="77777777" w:rsidR="000A6175" w:rsidRDefault="000A6175" w:rsidP="00CC0A62">
            <w:pPr>
              <w:rPr>
                <w:lang w:val="en-US"/>
              </w:rPr>
            </w:pPr>
            <w:r>
              <w:rPr>
                <w:lang w:val="en-US"/>
              </w:rPr>
              <w:t>9</w:t>
            </w:r>
          </w:p>
        </w:tc>
        <w:tc>
          <w:tcPr>
            <w:tcW w:w="2126" w:type="dxa"/>
          </w:tcPr>
          <w:p w14:paraId="55F00BC0" w14:textId="4AB46399" w:rsidR="000A6175" w:rsidRDefault="000A6175" w:rsidP="00CC0A62">
            <w:pPr>
              <w:rPr>
                <w:lang w:val="en-US"/>
              </w:rPr>
            </w:pPr>
            <w:r>
              <w:rPr>
                <w:lang w:val="en-US"/>
              </w:rPr>
              <w:t>May 17, 2021 (Mon)</w:t>
            </w:r>
          </w:p>
        </w:tc>
        <w:tc>
          <w:tcPr>
            <w:tcW w:w="2694" w:type="dxa"/>
          </w:tcPr>
          <w:p w14:paraId="74FF972B" w14:textId="62D04ADD" w:rsidR="000A6175" w:rsidRDefault="000E6882" w:rsidP="00CC0A62">
            <w:pPr>
              <w:rPr>
                <w:lang w:val="en-US"/>
              </w:rPr>
            </w:pPr>
            <w:r>
              <w:rPr>
                <w:lang w:val="en-US"/>
              </w:rPr>
              <w:t>Classification and Regression Metrics</w:t>
            </w:r>
          </w:p>
        </w:tc>
        <w:tc>
          <w:tcPr>
            <w:tcW w:w="1984" w:type="dxa"/>
          </w:tcPr>
          <w:p w14:paraId="0C574556" w14:textId="77777777" w:rsidR="000A6175" w:rsidRDefault="000A6175" w:rsidP="00CC0A62">
            <w:pPr>
              <w:rPr>
                <w:lang w:val="en-US"/>
              </w:rPr>
            </w:pPr>
            <w:r>
              <w:rPr>
                <w:lang w:val="en-US"/>
              </w:rPr>
              <w:t>In-class exercises</w:t>
            </w:r>
          </w:p>
        </w:tc>
        <w:tc>
          <w:tcPr>
            <w:tcW w:w="1842" w:type="dxa"/>
          </w:tcPr>
          <w:p w14:paraId="0B0B9956" w14:textId="77777777" w:rsidR="000A6175" w:rsidRDefault="000A6175" w:rsidP="00CC0A62">
            <w:pPr>
              <w:rPr>
                <w:lang w:val="en-US"/>
              </w:rPr>
            </w:pPr>
          </w:p>
        </w:tc>
      </w:tr>
      <w:tr w:rsidR="000A6175" w14:paraId="62EAC601" w14:textId="77777777" w:rsidTr="002419B1">
        <w:tc>
          <w:tcPr>
            <w:tcW w:w="704" w:type="dxa"/>
            <w:shd w:val="clear" w:color="auto" w:fill="77BF43"/>
          </w:tcPr>
          <w:p w14:paraId="2246A956" w14:textId="77777777" w:rsidR="000A6175" w:rsidRDefault="000A6175" w:rsidP="00CC0A62">
            <w:pPr>
              <w:rPr>
                <w:lang w:val="en-US"/>
              </w:rPr>
            </w:pPr>
            <w:r>
              <w:rPr>
                <w:lang w:val="en-US"/>
              </w:rPr>
              <w:t>10</w:t>
            </w:r>
          </w:p>
        </w:tc>
        <w:tc>
          <w:tcPr>
            <w:tcW w:w="2126" w:type="dxa"/>
          </w:tcPr>
          <w:p w14:paraId="0BDB1B44" w14:textId="423D45F8" w:rsidR="000A6175" w:rsidRDefault="000A6175" w:rsidP="00CC0A62">
            <w:pPr>
              <w:rPr>
                <w:lang w:val="en-US"/>
              </w:rPr>
            </w:pPr>
            <w:r>
              <w:rPr>
                <w:lang w:val="en-US"/>
              </w:rPr>
              <w:t>May 19, 2021 (Wed)</w:t>
            </w:r>
          </w:p>
        </w:tc>
        <w:tc>
          <w:tcPr>
            <w:tcW w:w="2694" w:type="dxa"/>
          </w:tcPr>
          <w:p w14:paraId="6FB1BD11" w14:textId="77777777" w:rsidR="000A6175" w:rsidRDefault="000A6175" w:rsidP="00CC0A62">
            <w:pPr>
              <w:rPr>
                <w:lang w:val="en-US"/>
              </w:rPr>
            </w:pPr>
            <w:r w:rsidRPr="008241CF">
              <w:rPr>
                <w:lang w:val="en-US"/>
              </w:rPr>
              <w:t>Topics related to the group project</w:t>
            </w:r>
          </w:p>
        </w:tc>
        <w:tc>
          <w:tcPr>
            <w:tcW w:w="1984" w:type="dxa"/>
          </w:tcPr>
          <w:p w14:paraId="10AF2C51" w14:textId="77777777" w:rsidR="000A6175" w:rsidRDefault="000A6175" w:rsidP="00CC0A62">
            <w:pPr>
              <w:rPr>
                <w:lang w:val="en-US"/>
              </w:rPr>
            </w:pPr>
            <w:r>
              <w:rPr>
                <w:lang w:val="en-US"/>
              </w:rPr>
              <w:t>Work on group project</w:t>
            </w:r>
          </w:p>
        </w:tc>
        <w:tc>
          <w:tcPr>
            <w:tcW w:w="1842" w:type="dxa"/>
          </w:tcPr>
          <w:p w14:paraId="2B43CBB6" w14:textId="77777777" w:rsidR="000A6175" w:rsidRDefault="000A6175" w:rsidP="00CC0A62">
            <w:pPr>
              <w:rPr>
                <w:lang w:val="en-US"/>
              </w:rPr>
            </w:pPr>
            <w:r>
              <w:rPr>
                <w:lang w:val="en-US"/>
              </w:rPr>
              <w:t>Assignment 3 due</w:t>
            </w:r>
          </w:p>
        </w:tc>
      </w:tr>
      <w:tr w:rsidR="000A6175" w14:paraId="2134EABD" w14:textId="77777777" w:rsidTr="002419B1">
        <w:trPr>
          <w:ins w:id="0" w:author="Liu, Wincy" w:date="2019-11-18T12:22:00Z"/>
        </w:trPr>
        <w:tc>
          <w:tcPr>
            <w:tcW w:w="704" w:type="dxa"/>
            <w:shd w:val="clear" w:color="auto" w:fill="77BF43"/>
          </w:tcPr>
          <w:p w14:paraId="63BAF9BD" w14:textId="77777777" w:rsidR="000A6175" w:rsidRDefault="000A6175" w:rsidP="00CC0A62">
            <w:pPr>
              <w:rPr>
                <w:ins w:id="1" w:author="Liu, Wincy" w:date="2019-11-18T12:22:00Z"/>
                <w:lang w:val="en-US"/>
              </w:rPr>
            </w:pPr>
          </w:p>
        </w:tc>
        <w:tc>
          <w:tcPr>
            <w:tcW w:w="2126" w:type="dxa"/>
          </w:tcPr>
          <w:p w14:paraId="170BBEA6" w14:textId="25E51605" w:rsidR="000A6175" w:rsidRDefault="000A6175" w:rsidP="00CC0A62">
            <w:pPr>
              <w:rPr>
                <w:ins w:id="2" w:author="Liu, Wincy" w:date="2019-11-18T12:22:00Z"/>
                <w:lang w:val="en-US"/>
              </w:rPr>
            </w:pPr>
            <w:r>
              <w:rPr>
                <w:lang w:val="en-US"/>
              </w:rPr>
              <w:t>May 25-29, 2021</w:t>
            </w:r>
          </w:p>
        </w:tc>
        <w:tc>
          <w:tcPr>
            <w:tcW w:w="2694" w:type="dxa"/>
          </w:tcPr>
          <w:p w14:paraId="389DAADD" w14:textId="77777777" w:rsidR="000A6175" w:rsidRPr="008241CF" w:rsidRDefault="000A6175" w:rsidP="00CC0A62">
            <w:pPr>
              <w:rPr>
                <w:ins w:id="3" w:author="Liu, Wincy" w:date="2019-11-18T12:22:00Z"/>
                <w:lang w:val="en-US"/>
              </w:rPr>
            </w:pPr>
            <w:ins w:id="4" w:author="Liu, Wincy" w:date="2019-11-18T12:24:00Z">
              <w:r>
                <w:rPr>
                  <w:lang w:val="en-US"/>
                </w:rPr>
                <w:t>Exam Week</w:t>
              </w:r>
            </w:ins>
          </w:p>
        </w:tc>
        <w:tc>
          <w:tcPr>
            <w:tcW w:w="1984" w:type="dxa"/>
          </w:tcPr>
          <w:p w14:paraId="13B0C1D8" w14:textId="77777777" w:rsidR="000A6175" w:rsidRDefault="000A6175" w:rsidP="00CC0A62">
            <w:pPr>
              <w:rPr>
                <w:ins w:id="5" w:author="Liu, Wincy" w:date="2019-11-18T12:22:00Z"/>
                <w:lang w:val="en-US"/>
              </w:rPr>
            </w:pPr>
          </w:p>
        </w:tc>
        <w:tc>
          <w:tcPr>
            <w:tcW w:w="1842" w:type="dxa"/>
          </w:tcPr>
          <w:p w14:paraId="7F0941F9" w14:textId="77777777" w:rsidR="000A6175" w:rsidRDefault="000A6175" w:rsidP="00CC0A62">
            <w:pPr>
              <w:rPr>
                <w:ins w:id="6" w:author="Liu, Wincy" w:date="2019-11-18T12:22:00Z"/>
                <w:lang w:val="en-US"/>
              </w:rPr>
            </w:pPr>
            <w:ins w:id="7" w:author="Liu, Wincy" w:date="2019-11-18T12:24:00Z">
              <w:r>
                <w:rPr>
                  <w:lang w:val="en-US"/>
                </w:rPr>
                <w:t xml:space="preserve">Group Project –To be scheduled by RHL Office </w:t>
              </w:r>
            </w:ins>
          </w:p>
        </w:tc>
      </w:tr>
    </w:tbl>
    <w:p w14:paraId="6C1CCA2B" w14:textId="77777777" w:rsidR="001D36EC" w:rsidRPr="0096792E" w:rsidRDefault="001D36EC" w:rsidP="0096792E">
      <w:pPr>
        <w:rPr>
          <w:lang w:val="en-US"/>
        </w:rPr>
      </w:pPr>
    </w:p>
    <w:sectPr w:rsidR="001D36EC" w:rsidRPr="0096792E" w:rsidSect="00F72C7C">
      <w:headerReference w:type="default" r:id="rId20"/>
      <w:footerReference w:type="even" r:id="rId21"/>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B2EF47" w14:textId="77777777" w:rsidR="00506686" w:rsidRDefault="00506686" w:rsidP="00F72C7C">
      <w:r>
        <w:separator/>
      </w:r>
    </w:p>
  </w:endnote>
  <w:endnote w:type="continuationSeparator" w:id="0">
    <w:p w14:paraId="709451E8" w14:textId="77777777" w:rsidR="00506686" w:rsidRDefault="00506686" w:rsidP="00F72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Headings CS)">
    <w:altName w:val="Times New Roman"/>
    <w:panose1 w:val="020B0604020202020204"/>
    <w:charset w:val="00"/>
    <w:family w:val="roman"/>
    <w:pitch w:val="variable"/>
    <w:sig w:usb0="00000000"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variable"/>
    <w:sig w:usb0="E0002AE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93985586"/>
      <w:docPartObj>
        <w:docPartGallery w:val="Page Numbers (Bottom of Page)"/>
        <w:docPartUnique/>
      </w:docPartObj>
    </w:sdtPr>
    <w:sdtEndPr>
      <w:rPr>
        <w:rStyle w:val="PageNumber"/>
      </w:rPr>
    </w:sdtEndPr>
    <w:sdtContent>
      <w:p w14:paraId="0945CEC9" w14:textId="77777777" w:rsidR="00F72C7C" w:rsidRDefault="00F72C7C" w:rsidP="008F593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1AB23C" w14:textId="77777777" w:rsidR="00F72C7C" w:rsidRDefault="00F72C7C" w:rsidP="00F72C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sz w:val="20"/>
      </w:rPr>
      <w:id w:val="1820914772"/>
      <w:docPartObj>
        <w:docPartGallery w:val="Page Numbers (Bottom of Page)"/>
        <w:docPartUnique/>
      </w:docPartObj>
    </w:sdtPr>
    <w:sdtEndPr>
      <w:rPr>
        <w:rStyle w:val="PageNumber"/>
      </w:rPr>
    </w:sdtEndPr>
    <w:sdtContent>
      <w:p w14:paraId="50AB6160" w14:textId="636BCB58" w:rsidR="00F72C7C" w:rsidRPr="00ED0F44" w:rsidRDefault="00F72C7C" w:rsidP="008F593F">
        <w:pPr>
          <w:pStyle w:val="Footer"/>
          <w:framePr w:wrap="none" w:vAnchor="text" w:hAnchor="margin" w:xAlign="center" w:y="1"/>
          <w:rPr>
            <w:rStyle w:val="PageNumber"/>
            <w:sz w:val="20"/>
          </w:rPr>
        </w:pPr>
        <w:r w:rsidRPr="00ED0F44">
          <w:rPr>
            <w:rStyle w:val="PageNumber"/>
            <w:sz w:val="20"/>
          </w:rPr>
          <w:fldChar w:fldCharType="begin"/>
        </w:r>
        <w:r w:rsidRPr="00ED0F44">
          <w:rPr>
            <w:rStyle w:val="PageNumber"/>
            <w:sz w:val="20"/>
          </w:rPr>
          <w:instrText xml:space="preserve"> PAGE </w:instrText>
        </w:r>
        <w:r w:rsidRPr="00ED0F44">
          <w:rPr>
            <w:rStyle w:val="PageNumber"/>
            <w:sz w:val="20"/>
          </w:rPr>
          <w:fldChar w:fldCharType="separate"/>
        </w:r>
        <w:r w:rsidR="0052249D">
          <w:rPr>
            <w:rStyle w:val="PageNumber"/>
            <w:noProof/>
            <w:sz w:val="20"/>
          </w:rPr>
          <w:t>1</w:t>
        </w:r>
        <w:r w:rsidRPr="00ED0F44">
          <w:rPr>
            <w:rStyle w:val="PageNumber"/>
            <w:sz w:val="20"/>
          </w:rPr>
          <w:fldChar w:fldCharType="end"/>
        </w:r>
      </w:p>
    </w:sdtContent>
  </w:sdt>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2268"/>
    </w:tblGrid>
    <w:tr w:rsidR="008F593F" w:rsidRPr="00ED0F44" w14:paraId="3107306B" w14:textId="77777777" w:rsidTr="00497F75">
      <w:tc>
        <w:tcPr>
          <w:tcW w:w="1418" w:type="dxa"/>
        </w:tcPr>
        <w:p w14:paraId="59C37870" w14:textId="3259C4C4" w:rsidR="008F593F" w:rsidRPr="00ED0F44" w:rsidRDefault="007311F9" w:rsidP="00F72C7C">
          <w:pPr>
            <w:pStyle w:val="Footer"/>
            <w:rPr>
              <w:sz w:val="20"/>
              <w:lang w:val="en-US"/>
            </w:rPr>
          </w:pPr>
          <w:r>
            <w:rPr>
              <w:sz w:val="20"/>
              <w:lang w:val="en-US"/>
            </w:rPr>
            <w:t>BAIT 509</w:t>
          </w:r>
        </w:p>
      </w:tc>
      <w:tc>
        <w:tcPr>
          <w:tcW w:w="2268" w:type="dxa"/>
        </w:tcPr>
        <w:p w14:paraId="3AF0555A" w14:textId="2CBC945C" w:rsidR="008F593F" w:rsidRPr="00ED0F44" w:rsidRDefault="007311F9" w:rsidP="00F72C7C">
          <w:pPr>
            <w:pStyle w:val="Footer"/>
            <w:rPr>
              <w:sz w:val="20"/>
              <w:lang w:val="en-US"/>
            </w:rPr>
          </w:pPr>
          <w:r>
            <w:rPr>
              <w:sz w:val="20"/>
              <w:lang w:val="en-US"/>
            </w:rPr>
            <w:t>BA1</w:t>
          </w:r>
        </w:p>
      </w:tc>
    </w:tr>
    <w:tr w:rsidR="00497F75" w:rsidRPr="00D96E0B" w14:paraId="589500D3" w14:textId="77777777" w:rsidTr="00497F75">
      <w:tc>
        <w:tcPr>
          <w:tcW w:w="3686" w:type="dxa"/>
          <w:gridSpan w:val="2"/>
        </w:tcPr>
        <w:p w14:paraId="7BD940B9" w14:textId="4F42203F" w:rsidR="00497F75" w:rsidRPr="00D96E0B" w:rsidRDefault="00497F75" w:rsidP="00F72C7C">
          <w:pPr>
            <w:pStyle w:val="Footer"/>
            <w:rPr>
              <w:sz w:val="20"/>
              <w:lang w:val="pt-BR"/>
            </w:rPr>
          </w:pPr>
          <w:proofErr w:type="spellStart"/>
          <w:r w:rsidRPr="00D96E0B">
            <w:rPr>
              <w:sz w:val="20"/>
              <w:lang w:val="pt-BR"/>
            </w:rPr>
            <w:t>Program</w:t>
          </w:r>
          <w:proofErr w:type="spellEnd"/>
          <w:r w:rsidRPr="00D96E0B">
            <w:rPr>
              <w:sz w:val="20"/>
              <w:lang w:val="pt-BR"/>
            </w:rPr>
            <w:t>: MBAN</w:t>
          </w:r>
        </w:p>
      </w:tc>
    </w:tr>
  </w:tbl>
  <w:p w14:paraId="674D9629" w14:textId="63669421" w:rsidR="00F72C7C" w:rsidRPr="00ED0F44" w:rsidRDefault="008F593F">
    <w:pPr>
      <w:pStyle w:val="Footer"/>
      <w:rPr>
        <w:sz w:val="20"/>
        <w:lang w:val="en-US"/>
      </w:rPr>
    </w:pPr>
    <w:r w:rsidRPr="00D96E0B">
      <w:rPr>
        <w:sz w:val="20"/>
        <w:lang w:val="pt-BR"/>
      </w:rPr>
      <w:tab/>
    </w:r>
    <w:r w:rsidR="00564D95" w:rsidRPr="00D96E0B">
      <w:rPr>
        <w:sz w:val="20"/>
        <w:lang w:val="pt-BR"/>
      </w:rPr>
      <w:tab/>
    </w:r>
    <w:r w:rsidR="00E832C3">
      <w:rPr>
        <w:sz w:val="20"/>
        <w:lang w:val="en-US"/>
      </w:rPr>
      <w:fldChar w:fldCharType="begin"/>
    </w:r>
    <w:r w:rsidR="00E832C3">
      <w:rPr>
        <w:sz w:val="20"/>
        <w:lang w:val="en-US"/>
      </w:rPr>
      <w:instrText xml:space="preserve"> SAVEDATE \@ "MMMM d, yyyy" \* MERGEFORMAT </w:instrText>
    </w:r>
    <w:r w:rsidR="00E832C3">
      <w:rPr>
        <w:sz w:val="20"/>
        <w:lang w:val="en-US"/>
      </w:rPr>
      <w:fldChar w:fldCharType="separate"/>
    </w:r>
    <w:r w:rsidR="003B4A30">
      <w:rPr>
        <w:noProof/>
        <w:sz w:val="20"/>
        <w:lang w:val="en-US"/>
      </w:rPr>
      <w:t>March 29, 2021</w:t>
    </w:r>
    <w:r w:rsidR="00E832C3">
      <w:rPr>
        <w:sz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E22D1A" w14:textId="77777777" w:rsidR="00506686" w:rsidRDefault="00506686" w:rsidP="00F72C7C">
      <w:r>
        <w:separator/>
      </w:r>
    </w:p>
  </w:footnote>
  <w:footnote w:type="continuationSeparator" w:id="0">
    <w:p w14:paraId="69582E8D" w14:textId="77777777" w:rsidR="00506686" w:rsidRDefault="00506686" w:rsidP="00F72C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7ED12" w14:textId="77777777" w:rsidR="00F72C7C" w:rsidRDefault="00F72C7C" w:rsidP="00ED0F44">
    <w:pPr>
      <w:pStyle w:val="Header"/>
      <w:pBdr>
        <w:bottom w:val="single" w:sz="4" w:space="1" w:color="auto"/>
      </w:pBdr>
    </w:pPr>
    <w:r>
      <w:rPr>
        <w:noProof/>
        <w:lang w:val="en-US"/>
      </w:rPr>
      <w:drawing>
        <wp:inline distT="0" distB="0" distL="0" distR="0" wp14:anchorId="32B9165C" wp14:editId="019B85B1">
          <wp:extent cx="2065655" cy="457200"/>
          <wp:effectExtent l="0" t="0" r="0" b="0"/>
          <wp:docPr id="1" name="Picture 1" descr="UBC Sauder_3C_RG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UBC Sauder_3C_RGB"/>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5655" cy="457200"/>
                  </a:xfrm>
                  <a:prstGeom prst="rect">
                    <a:avLst/>
                  </a:prstGeom>
                  <a:noFill/>
                  <a:ln>
                    <a:noFill/>
                  </a:ln>
                </pic:spPr>
              </pic:pic>
            </a:graphicData>
          </a:graphic>
        </wp:inline>
      </w:drawing>
    </w:r>
    <w:r>
      <w:tab/>
    </w:r>
    <w:r>
      <w:tab/>
    </w:r>
    <w:r w:rsidR="00497F75" w:rsidRPr="006A621E">
      <w:rPr>
        <w:noProof/>
        <w:lang w:val="en-US"/>
      </w:rPr>
      <w:drawing>
        <wp:anchor distT="0" distB="0" distL="114300" distR="114300" simplePos="0" relativeHeight="251659264" behindDoc="0" locked="0" layoutInCell="1" allowOverlap="1" wp14:anchorId="4664889B" wp14:editId="19D969B8">
          <wp:simplePos x="0" y="0"/>
          <wp:positionH relativeFrom="column">
            <wp:align>right</wp:align>
          </wp:positionH>
          <wp:positionV relativeFrom="page">
            <wp:posOffset>448310</wp:posOffset>
          </wp:positionV>
          <wp:extent cx="1166400" cy="342000"/>
          <wp:effectExtent l="0" t="0" r="2540" b="1270"/>
          <wp:wrapNone/>
          <wp:docPr id="37" name="Picture 37" descr="Robert H Lee_3C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bert H Lee_3C_RGB"/>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66400" cy="342000"/>
                  </a:xfrm>
                  <a:prstGeom prst="rect">
                    <a:avLst/>
                  </a:prstGeom>
                  <a:noFill/>
                  <a:ln>
                    <a:noFill/>
                  </a:ln>
                </pic:spPr>
              </pic:pic>
            </a:graphicData>
          </a:graphic>
          <wp14:sizeRelH relativeFrom="margin">
            <wp14:pctWidth>0</wp14:pctWidth>
          </wp14:sizeRelH>
          <wp14:sizeRelV relativeFrom="margin">
            <wp14:pctHeight>0</wp14:pctHeight>
          </wp14:sizeRelV>
        </wp:anchor>
      </w:drawing>
    </w:r>
    <w:r>
      <w:t>Syllabus</w:t>
    </w:r>
  </w:p>
  <w:p w14:paraId="69AE8349" w14:textId="77777777" w:rsidR="00ED0F44" w:rsidRDefault="00ED0F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DE0627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210F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11087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8CA4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C8E11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1E10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9FAFAC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CDA292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34B4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4E19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D65F6"/>
    <w:multiLevelType w:val="hybridMultilevel"/>
    <w:tmpl w:val="BA667F7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E370F35"/>
    <w:multiLevelType w:val="hybridMultilevel"/>
    <w:tmpl w:val="03820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2F026C5"/>
    <w:multiLevelType w:val="hybridMultilevel"/>
    <w:tmpl w:val="0D22256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A635826"/>
    <w:multiLevelType w:val="hybridMultilevel"/>
    <w:tmpl w:val="3DE4DC1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7DC0BE2"/>
    <w:multiLevelType w:val="hybridMultilevel"/>
    <w:tmpl w:val="53AC5E9E"/>
    <w:lvl w:ilvl="0" w:tplc="04090001">
      <w:start w:val="1"/>
      <w:numFmt w:val="bullet"/>
      <w:lvlText w:val=""/>
      <w:lvlJc w:val="left"/>
      <w:pPr>
        <w:ind w:left="2880" w:hanging="360"/>
      </w:pPr>
      <w:rPr>
        <w:rFonts w:ascii="Symbol" w:hAnsi="Symbol" w:hint="default"/>
      </w:rPr>
    </w:lvl>
    <w:lvl w:ilvl="1" w:tplc="D4B48414">
      <w:start w:val="1"/>
      <w:numFmt w:val="bullet"/>
      <w:suff w:val="space"/>
      <w:lvlText w:val=""/>
      <w:lvlJc w:val="left"/>
      <w:pPr>
        <w:ind w:left="2160" w:hanging="144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FD310C6"/>
    <w:multiLevelType w:val="hybridMultilevel"/>
    <w:tmpl w:val="7EBC5A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4"/>
  </w:num>
  <w:num w:numId="15">
    <w:abstractNumId w:val="12"/>
  </w:num>
  <w:num w:numId="1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u, Wincy">
    <w15:presenceInfo w15:providerId="AD" w15:userId="S-1-5-21-3458574638-2780845101-4193349012-3818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C7C"/>
    <w:rsid w:val="00005995"/>
    <w:rsid w:val="0001450C"/>
    <w:rsid w:val="00017F44"/>
    <w:rsid w:val="00022A77"/>
    <w:rsid w:val="00042902"/>
    <w:rsid w:val="00054DDA"/>
    <w:rsid w:val="000559E4"/>
    <w:rsid w:val="000952FB"/>
    <w:rsid w:val="000957D1"/>
    <w:rsid w:val="000A6175"/>
    <w:rsid w:val="000C5A94"/>
    <w:rsid w:val="000C7DD0"/>
    <w:rsid w:val="000D0C32"/>
    <w:rsid w:val="000E6882"/>
    <w:rsid w:val="000F048B"/>
    <w:rsid w:val="001320A9"/>
    <w:rsid w:val="0016466B"/>
    <w:rsid w:val="00164AC8"/>
    <w:rsid w:val="001854DB"/>
    <w:rsid w:val="00192BB9"/>
    <w:rsid w:val="001A7BDF"/>
    <w:rsid w:val="001C586B"/>
    <w:rsid w:val="001D36EC"/>
    <w:rsid w:val="001F75C9"/>
    <w:rsid w:val="002066FD"/>
    <w:rsid w:val="00206DC8"/>
    <w:rsid w:val="002107A6"/>
    <w:rsid w:val="002419B1"/>
    <w:rsid w:val="002A53A6"/>
    <w:rsid w:val="002C5965"/>
    <w:rsid w:val="002D098B"/>
    <w:rsid w:val="002E5ACC"/>
    <w:rsid w:val="00315354"/>
    <w:rsid w:val="003200A0"/>
    <w:rsid w:val="0034163A"/>
    <w:rsid w:val="00376679"/>
    <w:rsid w:val="00377910"/>
    <w:rsid w:val="003B4A30"/>
    <w:rsid w:val="003C4A9F"/>
    <w:rsid w:val="003D0360"/>
    <w:rsid w:val="003D03C6"/>
    <w:rsid w:val="003D08A0"/>
    <w:rsid w:val="003D754F"/>
    <w:rsid w:val="00400AC9"/>
    <w:rsid w:val="00404906"/>
    <w:rsid w:val="0041351B"/>
    <w:rsid w:val="0042739E"/>
    <w:rsid w:val="00430AC7"/>
    <w:rsid w:val="00460A69"/>
    <w:rsid w:val="0047354A"/>
    <w:rsid w:val="004975B9"/>
    <w:rsid w:val="00497F75"/>
    <w:rsid w:val="00506686"/>
    <w:rsid w:val="0052249D"/>
    <w:rsid w:val="00523B09"/>
    <w:rsid w:val="005304BE"/>
    <w:rsid w:val="00537AA7"/>
    <w:rsid w:val="00550C80"/>
    <w:rsid w:val="00564D95"/>
    <w:rsid w:val="005A21A1"/>
    <w:rsid w:val="005A2E76"/>
    <w:rsid w:val="005A4467"/>
    <w:rsid w:val="005B01B9"/>
    <w:rsid w:val="005E2CE6"/>
    <w:rsid w:val="005F6EFF"/>
    <w:rsid w:val="0062529F"/>
    <w:rsid w:val="006274A0"/>
    <w:rsid w:val="00630890"/>
    <w:rsid w:val="006907CF"/>
    <w:rsid w:val="006A51F5"/>
    <w:rsid w:val="006C7071"/>
    <w:rsid w:val="00713F71"/>
    <w:rsid w:val="007239A1"/>
    <w:rsid w:val="00725EF1"/>
    <w:rsid w:val="007311F9"/>
    <w:rsid w:val="0074278D"/>
    <w:rsid w:val="00785887"/>
    <w:rsid w:val="007A7EFA"/>
    <w:rsid w:val="007B40F3"/>
    <w:rsid w:val="007C7332"/>
    <w:rsid w:val="007D32BC"/>
    <w:rsid w:val="007F79FC"/>
    <w:rsid w:val="00814CCC"/>
    <w:rsid w:val="00826718"/>
    <w:rsid w:val="008642ED"/>
    <w:rsid w:val="00873890"/>
    <w:rsid w:val="008779D8"/>
    <w:rsid w:val="0088287B"/>
    <w:rsid w:val="00884B25"/>
    <w:rsid w:val="00896194"/>
    <w:rsid w:val="008A5195"/>
    <w:rsid w:val="008C19C6"/>
    <w:rsid w:val="008D29EA"/>
    <w:rsid w:val="008F1FF8"/>
    <w:rsid w:val="008F593F"/>
    <w:rsid w:val="00903F92"/>
    <w:rsid w:val="00910A98"/>
    <w:rsid w:val="00916FA6"/>
    <w:rsid w:val="00922A17"/>
    <w:rsid w:val="009232B2"/>
    <w:rsid w:val="00923D56"/>
    <w:rsid w:val="00934597"/>
    <w:rsid w:val="009479F8"/>
    <w:rsid w:val="00951278"/>
    <w:rsid w:val="0096792E"/>
    <w:rsid w:val="00972FD6"/>
    <w:rsid w:val="009821DD"/>
    <w:rsid w:val="00985CBC"/>
    <w:rsid w:val="009B112C"/>
    <w:rsid w:val="009D5A1B"/>
    <w:rsid w:val="009F376E"/>
    <w:rsid w:val="00A11A6E"/>
    <w:rsid w:val="00A31240"/>
    <w:rsid w:val="00A4177B"/>
    <w:rsid w:val="00A60497"/>
    <w:rsid w:val="00A6234C"/>
    <w:rsid w:val="00A708F3"/>
    <w:rsid w:val="00A879D1"/>
    <w:rsid w:val="00AC4FCB"/>
    <w:rsid w:val="00AD3B2A"/>
    <w:rsid w:val="00AF3BD3"/>
    <w:rsid w:val="00B0241A"/>
    <w:rsid w:val="00B0791A"/>
    <w:rsid w:val="00B476DC"/>
    <w:rsid w:val="00B96856"/>
    <w:rsid w:val="00BC1FE1"/>
    <w:rsid w:val="00BC420D"/>
    <w:rsid w:val="00BF463D"/>
    <w:rsid w:val="00BF56F1"/>
    <w:rsid w:val="00BF60B0"/>
    <w:rsid w:val="00BF7E87"/>
    <w:rsid w:val="00C007CC"/>
    <w:rsid w:val="00C01BD8"/>
    <w:rsid w:val="00C11C5C"/>
    <w:rsid w:val="00C24CF7"/>
    <w:rsid w:val="00C636F6"/>
    <w:rsid w:val="00CB47E9"/>
    <w:rsid w:val="00CE43EA"/>
    <w:rsid w:val="00D03B2E"/>
    <w:rsid w:val="00D12C53"/>
    <w:rsid w:val="00D159F3"/>
    <w:rsid w:val="00D54BFE"/>
    <w:rsid w:val="00D54DB1"/>
    <w:rsid w:val="00D96E0B"/>
    <w:rsid w:val="00DA5B62"/>
    <w:rsid w:val="00DA5CD5"/>
    <w:rsid w:val="00DC14D0"/>
    <w:rsid w:val="00DD7E86"/>
    <w:rsid w:val="00DF10A6"/>
    <w:rsid w:val="00DF640A"/>
    <w:rsid w:val="00E363E4"/>
    <w:rsid w:val="00E3745C"/>
    <w:rsid w:val="00E41562"/>
    <w:rsid w:val="00E832C3"/>
    <w:rsid w:val="00E85CB5"/>
    <w:rsid w:val="00EA71B3"/>
    <w:rsid w:val="00EB2B08"/>
    <w:rsid w:val="00EC0E4E"/>
    <w:rsid w:val="00EC67AA"/>
    <w:rsid w:val="00ED0F44"/>
    <w:rsid w:val="00EE4894"/>
    <w:rsid w:val="00EF7758"/>
    <w:rsid w:val="00F14F50"/>
    <w:rsid w:val="00F1544C"/>
    <w:rsid w:val="00F3042E"/>
    <w:rsid w:val="00F3276C"/>
    <w:rsid w:val="00F6446B"/>
    <w:rsid w:val="00F72C7C"/>
    <w:rsid w:val="00F83C7B"/>
    <w:rsid w:val="00F9715D"/>
    <w:rsid w:val="00FC1A51"/>
    <w:rsid w:val="00FF0B41"/>
    <w:rsid w:val="00FF66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71FD3"/>
  <w15:chartTrackingRefBased/>
  <w15:docId w15:val="{4984C418-B51B-5E49-B116-7EF9CA20B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1B9"/>
    <w:rPr>
      <w:sz w:val="22"/>
    </w:rPr>
  </w:style>
  <w:style w:type="paragraph" w:styleId="Heading1">
    <w:name w:val="heading 1"/>
    <w:basedOn w:val="Normal"/>
    <w:next w:val="Normal"/>
    <w:link w:val="Heading1Char"/>
    <w:uiPriority w:val="9"/>
    <w:qFormat/>
    <w:rsid w:val="00B476DC"/>
    <w:pPr>
      <w:keepNext/>
      <w:keepLines/>
      <w:spacing w:before="240"/>
      <w:outlineLvl w:val="0"/>
    </w:pPr>
    <w:rPr>
      <w:rFonts w:eastAsiaTheme="majorEastAsia" w:cs="Times New Roman (Headings CS)"/>
      <w:caps/>
      <w:color w:val="77BF43"/>
      <w:szCs w:val="32"/>
    </w:rPr>
  </w:style>
  <w:style w:type="paragraph" w:styleId="Heading2">
    <w:name w:val="heading 2"/>
    <w:basedOn w:val="Heading1"/>
    <w:next w:val="Normal"/>
    <w:link w:val="Heading2Char"/>
    <w:uiPriority w:val="9"/>
    <w:unhideWhenUsed/>
    <w:qFormat/>
    <w:rsid w:val="00B476DC"/>
    <w:pPr>
      <w:spacing w:before="40"/>
      <w:outlineLvl w:val="1"/>
    </w:pPr>
    <w:rPr>
      <w:rFonts w:asciiTheme="majorHAnsi" w:hAnsiTheme="majorHAnsi"/>
      <w:i/>
      <w:caps w:val="0"/>
      <w:szCs w:val="26"/>
    </w:rPr>
  </w:style>
  <w:style w:type="paragraph" w:styleId="Heading3">
    <w:name w:val="heading 3"/>
    <w:basedOn w:val="Normal"/>
    <w:next w:val="Normal"/>
    <w:link w:val="Heading3Char"/>
    <w:uiPriority w:val="9"/>
    <w:semiHidden/>
    <w:unhideWhenUsed/>
    <w:qFormat/>
    <w:rsid w:val="009479F8"/>
    <w:pPr>
      <w:keepNext/>
      <w:keepLines/>
      <w:spacing w:before="4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2C7C"/>
    <w:pPr>
      <w:tabs>
        <w:tab w:val="center" w:pos="4680"/>
        <w:tab w:val="right" w:pos="9360"/>
      </w:tabs>
    </w:pPr>
  </w:style>
  <w:style w:type="character" w:customStyle="1" w:styleId="HeaderChar">
    <w:name w:val="Header Char"/>
    <w:basedOn w:val="DefaultParagraphFont"/>
    <w:link w:val="Header"/>
    <w:uiPriority w:val="99"/>
    <w:rsid w:val="00F72C7C"/>
  </w:style>
  <w:style w:type="paragraph" w:styleId="Footer">
    <w:name w:val="footer"/>
    <w:basedOn w:val="Normal"/>
    <w:link w:val="FooterChar"/>
    <w:uiPriority w:val="99"/>
    <w:unhideWhenUsed/>
    <w:rsid w:val="00F72C7C"/>
    <w:pPr>
      <w:tabs>
        <w:tab w:val="center" w:pos="4680"/>
        <w:tab w:val="right" w:pos="9360"/>
      </w:tabs>
    </w:pPr>
  </w:style>
  <w:style w:type="character" w:customStyle="1" w:styleId="FooterChar">
    <w:name w:val="Footer Char"/>
    <w:basedOn w:val="DefaultParagraphFont"/>
    <w:link w:val="Footer"/>
    <w:uiPriority w:val="99"/>
    <w:rsid w:val="00F72C7C"/>
  </w:style>
  <w:style w:type="table" w:styleId="TableGrid">
    <w:name w:val="Table Grid"/>
    <w:basedOn w:val="TableNormal"/>
    <w:uiPriority w:val="39"/>
    <w:rsid w:val="00F72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F72C7C"/>
  </w:style>
  <w:style w:type="character" w:customStyle="1" w:styleId="Heading1Char">
    <w:name w:val="Heading 1 Char"/>
    <w:basedOn w:val="DefaultParagraphFont"/>
    <w:link w:val="Heading1"/>
    <w:uiPriority w:val="9"/>
    <w:rsid w:val="00B476DC"/>
    <w:rPr>
      <w:rFonts w:eastAsiaTheme="majorEastAsia" w:cs="Times New Roman (Headings CS)"/>
      <w:caps/>
      <w:color w:val="77BF43"/>
      <w:szCs w:val="32"/>
    </w:rPr>
  </w:style>
  <w:style w:type="character" w:customStyle="1" w:styleId="Heading2Char">
    <w:name w:val="Heading 2 Char"/>
    <w:basedOn w:val="DefaultParagraphFont"/>
    <w:link w:val="Heading2"/>
    <w:uiPriority w:val="9"/>
    <w:rsid w:val="00B476DC"/>
    <w:rPr>
      <w:rFonts w:asciiTheme="majorHAnsi" w:eastAsiaTheme="majorEastAsia" w:hAnsiTheme="majorHAnsi" w:cs="Times New Roman (Headings CS)"/>
      <w:i/>
      <w:color w:val="77BF43"/>
      <w:szCs w:val="26"/>
    </w:rPr>
  </w:style>
  <w:style w:type="character" w:styleId="Hyperlink">
    <w:name w:val="Hyperlink"/>
    <w:basedOn w:val="DefaultParagraphFont"/>
    <w:unhideWhenUsed/>
    <w:rsid w:val="005B01B9"/>
    <w:rPr>
      <w:color w:val="0563C1" w:themeColor="hyperlink"/>
      <w:u w:val="single"/>
    </w:rPr>
  </w:style>
  <w:style w:type="character" w:customStyle="1" w:styleId="UnresolvedMention1">
    <w:name w:val="Unresolved Mention1"/>
    <w:basedOn w:val="DefaultParagraphFont"/>
    <w:uiPriority w:val="99"/>
    <w:semiHidden/>
    <w:unhideWhenUsed/>
    <w:rsid w:val="005B01B9"/>
    <w:rPr>
      <w:color w:val="605E5C"/>
      <w:shd w:val="clear" w:color="auto" w:fill="E1DFDD"/>
    </w:rPr>
  </w:style>
  <w:style w:type="character" w:styleId="FollowedHyperlink">
    <w:name w:val="FollowedHyperlink"/>
    <w:basedOn w:val="DefaultParagraphFont"/>
    <w:uiPriority w:val="99"/>
    <w:semiHidden/>
    <w:unhideWhenUsed/>
    <w:rsid w:val="005B01B9"/>
    <w:rPr>
      <w:color w:val="954F72" w:themeColor="followedHyperlink"/>
      <w:u w:val="single"/>
    </w:rPr>
  </w:style>
  <w:style w:type="paragraph" w:styleId="ListParagraph">
    <w:name w:val="List Paragraph"/>
    <w:basedOn w:val="Normal"/>
    <w:uiPriority w:val="34"/>
    <w:qFormat/>
    <w:rsid w:val="003200A0"/>
    <w:pPr>
      <w:ind w:left="720"/>
      <w:contextualSpacing/>
    </w:pPr>
  </w:style>
  <w:style w:type="character" w:styleId="CommentReference">
    <w:name w:val="annotation reference"/>
    <w:basedOn w:val="DefaultParagraphFont"/>
    <w:uiPriority w:val="99"/>
    <w:semiHidden/>
    <w:unhideWhenUsed/>
    <w:rsid w:val="007F79FC"/>
    <w:rPr>
      <w:sz w:val="16"/>
      <w:szCs w:val="16"/>
    </w:rPr>
  </w:style>
  <w:style w:type="paragraph" w:styleId="CommentText">
    <w:name w:val="annotation text"/>
    <w:basedOn w:val="Normal"/>
    <w:link w:val="CommentTextChar"/>
    <w:uiPriority w:val="99"/>
    <w:semiHidden/>
    <w:unhideWhenUsed/>
    <w:rsid w:val="007F79FC"/>
    <w:rPr>
      <w:sz w:val="20"/>
      <w:szCs w:val="20"/>
    </w:rPr>
  </w:style>
  <w:style w:type="character" w:customStyle="1" w:styleId="CommentTextChar">
    <w:name w:val="Comment Text Char"/>
    <w:basedOn w:val="DefaultParagraphFont"/>
    <w:link w:val="CommentText"/>
    <w:uiPriority w:val="99"/>
    <w:semiHidden/>
    <w:rsid w:val="007F79FC"/>
    <w:rPr>
      <w:sz w:val="20"/>
      <w:szCs w:val="20"/>
    </w:rPr>
  </w:style>
  <w:style w:type="paragraph" w:styleId="CommentSubject">
    <w:name w:val="annotation subject"/>
    <w:basedOn w:val="CommentText"/>
    <w:next w:val="CommentText"/>
    <w:link w:val="CommentSubjectChar"/>
    <w:uiPriority w:val="99"/>
    <w:semiHidden/>
    <w:unhideWhenUsed/>
    <w:rsid w:val="007F79FC"/>
    <w:rPr>
      <w:b/>
      <w:bCs/>
    </w:rPr>
  </w:style>
  <w:style w:type="character" w:customStyle="1" w:styleId="CommentSubjectChar">
    <w:name w:val="Comment Subject Char"/>
    <w:basedOn w:val="CommentTextChar"/>
    <w:link w:val="CommentSubject"/>
    <w:uiPriority w:val="99"/>
    <w:semiHidden/>
    <w:rsid w:val="007F79FC"/>
    <w:rPr>
      <w:b/>
      <w:bCs/>
      <w:sz w:val="20"/>
      <w:szCs w:val="20"/>
    </w:rPr>
  </w:style>
  <w:style w:type="paragraph" w:styleId="BalloonText">
    <w:name w:val="Balloon Text"/>
    <w:basedOn w:val="Normal"/>
    <w:link w:val="BalloonTextChar"/>
    <w:uiPriority w:val="99"/>
    <w:semiHidden/>
    <w:unhideWhenUsed/>
    <w:rsid w:val="007F79FC"/>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F79FC"/>
    <w:rPr>
      <w:rFonts w:ascii="Times New Roman" w:hAnsi="Times New Roman"/>
      <w:sz w:val="18"/>
      <w:szCs w:val="18"/>
    </w:rPr>
  </w:style>
  <w:style w:type="character" w:customStyle="1" w:styleId="Heading3Char">
    <w:name w:val="Heading 3 Char"/>
    <w:basedOn w:val="DefaultParagraphFont"/>
    <w:link w:val="Heading3"/>
    <w:uiPriority w:val="9"/>
    <w:semiHidden/>
    <w:rsid w:val="009479F8"/>
    <w:rPr>
      <w:rFonts w:eastAsiaTheme="majorEastAsia" w:cstheme="majorBidi"/>
      <w:b/>
      <w:sz w:val="22"/>
    </w:rPr>
  </w:style>
  <w:style w:type="character" w:customStyle="1" w:styleId="apple-converted-space">
    <w:name w:val="apple-converted-space"/>
    <w:basedOn w:val="DefaultParagraphFont"/>
    <w:rsid w:val="001854DB"/>
  </w:style>
  <w:style w:type="character" w:styleId="UnresolvedMention">
    <w:name w:val="Unresolved Mention"/>
    <w:basedOn w:val="DefaultParagraphFont"/>
    <w:uiPriority w:val="99"/>
    <w:semiHidden/>
    <w:unhideWhenUsed/>
    <w:rsid w:val="000429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3305">
      <w:bodyDiv w:val="1"/>
      <w:marLeft w:val="0"/>
      <w:marRight w:val="0"/>
      <w:marTop w:val="0"/>
      <w:marBottom w:val="0"/>
      <w:divBdr>
        <w:top w:val="none" w:sz="0" w:space="0" w:color="auto"/>
        <w:left w:val="none" w:sz="0" w:space="0" w:color="auto"/>
        <w:bottom w:val="none" w:sz="0" w:space="0" w:color="auto"/>
        <w:right w:val="none" w:sz="0" w:space="0" w:color="auto"/>
      </w:divBdr>
    </w:div>
    <w:div w:id="211773493">
      <w:bodyDiv w:val="1"/>
      <w:marLeft w:val="0"/>
      <w:marRight w:val="0"/>
      <w:marTop w:val="0"/>
      <w:marBottom w:val="0"/>
      <w:divBdr>
        <w:top w:val="none" w:sz="0" w:space="0" w:color="auto"/>
        <w:left w:val="none" w:sz="0" w:space="0" w:color="auto"/>
        <w:bottom w:val="none" w:sz="0" w:space="0" w:color="auto"/>
        <w:right w:val="none" w:sz="0" w:space="0" w:color="auto"/>
      </w:divBdr>
    </w:div>
    <w:div w:id="238246520">
      <w:bodyDiv w:val="1"/>
      <w:marLeft w:val="0"/>
      <w:marRight w:val="0"/>
      <w:marTop w:val="0"/>
      <w:marBottom w:val="0"/>
      <w:divBdr>
        <w:top w:val="none" w:sz="0" w:space="0" w:color="auto"/>
        <w:left w:val="none" w:sz="0" w:space="0" w:color="auto"/>
        <w:bottom w:val="none" w:sz="0" w:space="0" w:color="auto"/>
        <w:right w:val="none" w:sz="0" w:space="0" w:color="auto"/>
      </w:divBdr>
    </w:div>
    <w:div w:id="344748364">
      <w:bodyDiv w:val="1"/>
      <w:marLeft w:val="0"/>
      <w:marRight w:val="0"/>
      <w:marTop w:val="0"/>
      <w:marBottom w:val="0"/>
      <w:divBdr>
        <w:top w:val="none" w:sz="0" w:space="0" w:color="auto"/>
        <w:left w:val="none" w:sz="0" w:space="0" w:color="auto"/>
        <w:bottom w:val="none" w:sz="0" w:space="0" w:color="auto"/>
        <w:right w:val="none" w:sz="0" w:space="0" w:color="auto"/>
      </w:divBdr>
    </w:div>
    <w:div w:id="353923819">
      <w:bodyDiv w:val="1"/>
      <w:marLeft w:val="0"/>
      <w:marRight w:val="0"/>
      <w:marTop w:val="0"/>
      <w:marBottom w:val="0"/>
      <w:divBdr>
        <w:top w:val="none" w:sz="0" w:space="0" w:color="auto"/>
        <w:left w:val="none" w:sz="0" w:space="0" w:color="auto"/>
        <w:bottom w:val="none" w:sz="0" w:space="0" w:color="auto"/>
        <w:right w:val="none" w:sz="0" w:space="0" w:color="auto"/>
      </w:divBdr>
    </w:div>
    <w:div w:id="523593417">
      <w:bodyDiv w:val="1"/>
      <w:marLeft w:val="0"/>
      <w:marRight w:val="0"/>
      <w:marTop w:val="0"/>
      <w:marBottom w:val="0"/>
      <w:divBdr>
        <w:top w:val="none" w:sz="0" w:space="0" w:color="auto"/>
        <w:left w:val="none" w:sz="0" w:space="0" w:color="auto"/>
        <w:bottom w:val="none" w:sz="0" w:space="0" w:color="auto"/>
        <w:right w:val="none" w:sz="0" w:space="0" w:color="auto"/>
      </w:divBdr>
    </w:div>
    <w:div w:id="534083377">
      <w:bodyDiv w:val="1"/>
      <w:marLeft w:val="0"/>
      <w:marRight w:val="0"/>
      <w:marTop w:val="0"/>
      <w:marBottom w:val="0"/>
      <w:divBdr>
        <w:top w:val="none" w:sz="0" w:space="0" w:color="auto"/>
        <w:left w:val="none" w:sz="0" w:space="0" w:color="auto"/>
        <w:bottom w:val="none" w:sz="0" w:space="0" w:color="auto"/>
        <w:right w:val="none" w:sz="0" w:space="0" w:color="auto"/>
      </w:divBdr>
    </w:div>
    <w:div w:id="588080405">
      <w:bodyDiv w:val="1"/>
      <w:marLeft w:val="0"/>
      <w:marRight w:val="0"/>
      <w:marTop w:val="0"/>
      <w:marBottom w:val="0"/>
      <w:divBdr>
        <w:top w:val="none" w:sz="0" w:space="0" w:color="auto"/>
        <w:left w:val="none" w:sz="0" w:space="0" w:color="auto"/>
        <w:bottom w:val="none" w:sz="0" w:space="0" w:color="auto"/>
        <w:right w:val="none" w:sz="0" w:space="0" w:color="auto"/>
      </w:divBdr>
    </w:div>
    <w:div w:id="646782822">
      <w:bodyDiv w:val="1"/>
      <w:marLeft w:val="0"/>
      <w:marRight w:val="0"/>
      <w:marTop w:val="0"/>
      <w:marBottom w:val="0"/>
      <w:divBdr>
        <w:top w:val="none" w:sz="0" w:space="0" w:color="auto"/>
        <w:left w:val="none" w:sz="0" w:space="0" w:color="auto"/>
        <w:bottom w:val="none" w:sz="0" w:space="0" w:color="auto"/>
        <w:right w:val="none" w:sz="0" w:space="0" w:color="auto"/>
      </w:divBdr>
    </w:div>
    <w:div w:id="647712939">
      <w:bodyDiv w:val="1"/>
      <w:marLeft w:val="0"/>
      <w:marRight w:val="0"/>
      <w:marTop w:val="0"/>
      <w:marBottom w:val="0"/>
      <w:divBdr>
        <w:top w:val="none" w:sz="0" w:space="0" w:color="auto"/>
        <w:left w:val="none" w:sz="0" w:space="0" w:color="auto"/>
        <w:bottom w:val="none" w:sz="0" w:space="0" w:color="auto"/>
        <w:right w:val="none" w:sz="0" w:space="0" w:color="auto"/>
      </w:divBdr>
    </w:div>
    <w:div w:id="722799702">
      <w:bodyDiv w:val="1"/>
      <w:marLeft w:val="0"/>
      <w:marRight w:val="0"/>
      <w:marTop w:val="0"/>
      <w:marBottom w:val="0"/>
      <w:divBdr>
        <w:top w:val="none" w:sz="0" w:space="0" w:color="auto"/>
        <w:left w:val="none" w:sz="0" w:space="0" w:color="auto"/>
        <w:bottom w:val="none" w:sz="0" w:space="0" w:color="auto"/>
        <w:right w:val="none" w:sz="0" w:space="0" w:color="auto"/>
      </w:divBdr>
    </w:div>
    <w:div w:id="797063678">
      <w:bodyDiv w:val="1"/>
      <w:marLeft w:val="0"/>
      <w:marRight w:val="0"/>
      <w:marTop w:val="0"/>
      <w:marBottom w:val="0"/>
      <w:divBdr>
        <w:top w:val="none" w:sz="0" w:space="0" w:color="auto"/>
        <w:left w:val="none" w:sz="0" w:space="0" w:color="auto"/>
        <w:bottom w:val="none" w:sz="0" w:space="0" w:color="auto"/>
        <w:right w:val="none" w:sz="0" w:space="0" w:color="auto"/>
      </w:divBdr>
    </w:div>
    <w:div w:id="798642650">
      <w:bodyDiv w:val="1"/>
      <w:marLeft w:val="0"/>
      <w:marRight w:val="0"/>
      <w:marTop w:val="0"/>
      <w:marBottom w:val="0"/>
      <w:divBdr>
        <w:top w:val="none" w:sz="0" w:space="0" w:color="auto"/>
        <w:left w:val="none" w:sz="0" w:space="0" w:color="auto"/>
        <w:bottom w:val="none" w:sz="0" w:space="0" w:color="auto"/>
        <w:right w:val="none" w:sz="0" w:space="0" w:color="auto"/>
      </w:divBdr>
    </w:div>
    <w:div w:id="802308204">
      <w:bodyDiv w:val="1"/>
      <w:marLeft w:val="0"/>
      <w:marRight w:val="0"/>
      <w:marTop w:val="0"/>
      <w:marBottom w:val="0"/>
      <w:divBdr>
        <w:top w:val="none" w:sz="0" w:space="0" w:color="auto"/>
        <w:left w:val="none" w:sz="0" w:space="0" w:color="auto"/>
        <w:bottom w:val="none" w:sz="0" w:space="0" w:color="auto"/>
        <w:right w:val="none" w:sz="0" w:space="0" w:color="auto"/>
      </w:divBdr>
    </w:div>
    <w:div w:id="944000955">
      <w:bodyDiv w:val="1"/>
      <w:marLeft w:val="0"/>
      <w:marRight w:val="0"/>
      <w:marTop w:val="0"/>
      <w:marBottom w:val="0"/>
      <w:divBdr>
        <w:top w:val="none" w:sz="0" w:space="0" w:color="auto"/>
        <w:left w:val="none" w:sz="0" w:space="0" w:color="auto"/>
        <w:bottom w:val="none" w:sz="0" w:space="0" w:color="auto"/>
        <w:right w:val="none" w:sz="0" w:space="0" w:color="auto"/>
      </w:divBdr>
    </w:div>
    <w:div w:id="978536086">
      <w:bodyDiv w:val="1"/>
      <w:marLeft w:val="0"/>
      <w:marRight w:val="0"/>
      <w:marTop w:val="0"/>
      <w:marBottom w:val="0"/>
      <w:divBdr>
        <w:top w:val="none" w:sz="0" w:space="0" w:color="auto"/>
        <w:left w:val="none" w:sz="0" w:space="0" w:color="auto"/>
        <w:bottom w:val="none" w:sz="0" w:space="0" w:color="auto"/>
        <w:right w:val="none" w:sz="0" w:space="0" w:color="auto"/>
      </w:divBdr>
    </w:div>
    <w:div w:id="1112824701">
      <w:bodyDiv w:val="1"/>
      <w:marLeft w:val="0"/>
      <w:marRight w:val="0"/>
      <w:marTop w:val="0"/>
      <w:marBottom w:val="0"/>
      <w:divBdr>
        <w:top w:val="none" w:sz="0" w:space="0" w:color="auto"/>
        <w:left w:val="none" w:sz="0" w:space="0" w:color="auto"/>
        <w:bottom w:val="none" w:sz="0" w:space="0" w:color="auto"/>
        <w:right w:val="none" w:sz="0" w:space="0" w:color="auto"/>
      </w:divBdr>
    </w:div>
    <w:div w:id="1161584611">
      <w:bodyDiv w:val="1"/>
      <w:marLeft w:val="0"/>
      <w:marRight w:val="0"/>
      <w:marTop w:val="0"/>
      <w:marBottom w:val="0"/>
      <w:divBdr>
        <w:top w:val="none" w:sz="0" w:space="0" w:color="auto"/>
        <w:left w:val="none" w:sz="0" w:space="0" w:color="auto"/>
        <w:bottom w:val="none" w:sz="0" w:space="0" w:color="auto"/>
        <w:right w:val="none" w:sz="0" w:space="0" w:color="auto"/>
      </w:divBdr>
    </w:div>
    <w:div w:id="1209026801">
      <w:bodyDiv w:val="1"/>
      <w:marLeft w:val="0"/>
      <w:marRight w:val="0"/>
      <w:marTop w:val="0"/>
      <w:marBottom w:val="0"/>
      <w:divBdr>
        <w:top w:val="none" w:sz="0" w:space="0" w:color="auto"/>
        <w:left w:val="none" w:sz="0" w:space="0" w:color="auto"/>
        <w:bottom w:val="none" w:sz="0" w:space="0" w:color="auto"/>
        <w:right w:val="none" w:sz="0" w:space="0" w:color="auto"/>
      </w:divBdr>
    </w:div>
    <w:div w:id="1420756739">
      <w:bodyDiv w:val="1"/>
      <w:marLeft w:val="0"/>
      <w:marRight w:val="0"/>
      <w:marTop w:val="0"/>
      <w:marBottom w:val="0"/>
      <w:divBdr>
        <w:top w:val="none" w:sz="0" w:space="0" w:color="auto"/>
        <w:left w:val="none" w:sz="0" w:space="0" w:color="auto"/>
        <w:bottom w:val="none" w:sz="0" w:space="0" w:color="auto"/>
        <w:right w:val="none" w:sz="0" w:space="0" w:color="auto"/>
      </w:divBdr>
    </w:div>
    <w:div w:id="1703557674">
      <w:bodyDiv w:val="1"/>
      <w:marLeft w:val="0"/>
      <w:marRight w:val="0"/>
      <w:marTop w:val="0"/>
      <w:marBottom w:val="0"/>
      <w:divBdr>
        <w:top w:val="none" w:sz="0" w:space="0" w:color="auto"/>
        <w:left w:val="none" w:sz="0" w:space="0" w:color="auto"/>
        <w:bottom w:val="none" w:sz="0" w:space="0" w:color="auto"/>
        <w:right w:val="none" w:sz="0" w:space="0" w:color="auto"/>
      </w:divBdr>
      <w:divsChild>
        <w:div w:id="1688747032">
          <w:marLeft w:val="0"/>
          <w:marRight w:val="0"/>
          <w:marTop w:val="0"/>
          <w:marBottom w:val="0"/>
          <w:divBdr>
            <w:top w:val="none" w:sz="0" w:space="0" w:color="auto"/>
            <w:left w:val="none" w:sz="0" w:space="0" w:color="auto"/>
            <w:bottom w:val="none" w:sz="0" w:space="0" w:color="auto"/>
            <w:right w:val="none" w:sz="0" w:space="0" w:color="auto"/>
          </w:divBdr>
        </w:div>
        <w:div w:id="1820805528">
          <w:marLeft w:val="0"/>
          <w:marRight w:val="0"/>
          <w:marTop w:val="0"/>
          <w:marBottom w:val="0"/>
          <w:divBdr>
            <w:top w:val="none" w:sz="0" w:space="0" w:color="auto"/>
            <w:left w:val="none" w:sz="0" w:space="0" w:color="auto"/>
            <w:bottom w:val="none" w:sz="0" w:space="0" w:color="auto"/>
            <w:right w:val="none" w:sz="0" w:space="0" w:color="auto"/>
          </w:divBdr>
        </w:div>
        <w:div w:id="2050295638">
          <w:marLeft w:val="0"/>
          <w:marRight w:val="0"/>
          <w:marTop w:val="0"/>
          <w:marBottom w:val="0"/>
          <w:divBdr>
            <w:top w:val="none" w:sz="0" w:space="0" w:color="auto"/>
            <w:left w:val="none" w:sz="0" w:space="0" w:color="auto"/>
            <w:bottom w:val="none" w:sz="0" w:space="0" w:color="auto"/>
            <w:right w:val="none" w:sz="0" w:space="0" w:color="auto"/>
          </w:divBdr>
        </w:div>
        <w:div w:id="86118576">
          <w:marLeft w:val="0"/>
          <w:marRight w:val="0"/>
          <w:marTop w:val="0"/>
          <w:marBottom w:val="0"/>
          <w:divBdr>
            <w:top w:val="none" w:sz="0" w:space="0" w:color="auto"/>
            <w:left w:val="none" w:sz="0" w:space="0" w:color="auto"/>
            <w:bottom w:val="none" w:sz="0" w:space="0" w:color="auto"/>
            <w:right w:val="none" w:sz="0" w:space="0" w:color="auto"/>
          </w:divBdr>
        </w:div>
        <w:div w:id="1094087437">
          <w:marLeft w:val="0"/>
          <w:marRight w:val="0"/>
          <w:marTop w:val="0"/>
          <w:marBottom w:val="0"/>
          <w:divBdr>
            <w:top w:val="none" w:sz="0" w:space="0" w:color="auto"/>
            <w:left w:val="none" w:sz="0" w:space="0" w:color="auto"/>
            <w:bottom w:val="none" w:sz="0" w:space="0" w:color="auto"/>
            <w:right w:val="none" w:sz="0" w:space="0" w:color="auto"/>
          </w:divBdr>
        </w:div>
      </w:divsChild>
    </w:div>
    <w:div w:id="1755130177">
      <w:bodyDiv w:val="1"/>
      <w:marLeft w:val="0"/>
      <w:marRight w:val="0"/>
      <w:marTop w:val="0"/>
      <w:marBottom w:val="0"/>
      <w:divBdr>
        <w:top w:val="none" w:sz="0" w:space="0" w:color="auto"/>
        <w:left w:val="none" w:sz="0" w:space="0" w:color="auto"/>
        <w:bottom w:val="none" w:sz="0" w:space="0" w:color="auto"/>
        <w:right w:val="none" w:sz="0" w:space="0" w:color="auto"/>
      </w:divBdr>
    </w:div>
    <w:div w:id="1845054175">
      <w:bodyDiv w:val="1"/>
      <w:marLeft w:val="0"/>
      <w:marRight w:val="0"/>
      <w:marTop w:val="0"/>
      <w:marBottom w:val="0"/>
      <w:divBdr>
        <w:top w:val="none" w:sz="0" w:space="0" w:color="auto"/>
        <w:left w:val="none" w:sz="0" w:space="0" w:color="auto"/>
        <w:bottom w:val="none" w:sz="0" w:space="0" w:color="auto"/>
        <w:right w:val="none" w:sz="0" w:space="0" w:color="auto"/>
      </w:divBdr>
    </w:div>
    <w:div w:id="1876113994">
      <w:bodyDiv w:val="1"/>
      <w:marLeft w:val="0"/>
      <w:marRight w:val="0"/>
      <w:marTop w:val="0"/>
      <w:marBottom w:val="0"/>
      <w:divBdr>
        <w:top w:val="none" w:sz="0" w:space="0" w:color="auto"/>
        <w:left w:val="none" w:sz="0" w:space="0" w:color="auto"/>
        <w:bottom w:val="none" w:sz="0" w:space="0" w:color="auto"/>
        <w:right w:val="none" w:sz="0" w:space="0" w:color="auto"/>
      </w:divBdr>
    </w:div>
    <w:div w:id="191111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documentation.html" TargetMode="External"/><Relationship Id="rId13" Type="http://schemas.openxmlformats.org/officeDocument/2006/relationships/hyperlink" Target="http://www.calendar.ubc.ca/vancouver/index.cfm?tree=12,199,506,1625" TargetMode="External"/><Relationship Id="rId18" Type="http://schemas.openxmlformats.org/officeDocument/2006/relationships/hyperlink" Target="mailto:jane.doe@email.co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cs.waikato.ac.nz/~ml/weka/book.html" TargetMode="External"/><Relationship Id="rId12" Type="http://schemas.openxmlformats.org/officeDocument/2006/relationships/hyperlink" Target="http://www.calendar.ubc.ca/Vancouver/index.cfm?tree=3,54,111,959" TargetMode="External"/><Relationship Id="rId17" Type="http://schemas.openxmlformats.org/officeDocument/2006/relationships/hyperlink" Target="https://zoom.us/signu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academic.ubc.ca/support-resources/freedom-expression"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lendar.ubc.ca/vancouver/index.cfm?tree=3,329,0,0" TargetMode="Externa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www.calendar.ubc.ca/vancouver/index.cfm?tree=3,33,86,0" TargetMode="External"/><Relationship Id="rId23" Type="http://schemas.openxmlformats.org/officeDocument/2006/relationships/fontTable" Target="fontTable.xml"/><Relationship Id="rId10" Type="http://schemas.openxmlformats.org/officeDocument/2006/relationships/hyperlink" Target="https://webforms.sauder.ubc.ca/academic-concession-rhlee" TargetMode="External"/><Relationship Id="rId19" Type="http://schemas.openxmlformats.org/officeDocument/2006/relationships/hyperlink" Target="mailto:CLCHelp@sauder.ubc.ca" TargetMode="External"/><Relationship Id="rId4" Type="http://schemas.openxmlformats.org/officeDocument/2006/relationships/webSettings" Target="webSettings.xml"/><Relationship Id="rId9" Type="http://schemas.openxmlformats.org/officeDocument/2006/relationships/hyperlink" Target="https://www.anaconda.com/distribution/" TargetMode="External"/><Relationship Id="rId14" Type="http://schemas.openxmlformats.org/officeDocument/2006/relationships/hyperlink" Target="https://senate.ubc.ca/policies-resources-support-student-success"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2482</Words>
  <Characters>14148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 Lo</dc:creator>
  <cp:keywords/>
  <dc:description/>
  <cp:lastModifiedBy>Microsoft Office User</cp:lastModifiedBy>
  <cp:revision>13</cp:revision>
  <cp:lastPrinted>2019-07-30T17:48:00Z</cp:lastPrinted>
  <dcterms:created xsi:type="dcterms:W3CDTF">2021-02-24T21:56:00Z</dcterms:created>
  <dcterms:modified xsi:type="dcterms:W3CDTF">2021-04-12T19:33:00Z</dcterms:modified>
</cp:coreProperties>
</file>