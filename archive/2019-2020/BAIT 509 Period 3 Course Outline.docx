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DCA038" w14:textId="77777777" w:rsidR="00F5377A" w:rsidRDefault="00F5377A" w:rsidP="002813A9">
      <w:pPr>
        <w:rPr>
          <w:rFonts w:ascii="Arial" w:hAnsi="Arial"/>
          <w:b/>
          <w:color w:val="78BE20"/>
          <w:sz w:val="20"/>
        </w:rPr>
      </w:pPr>
    </w:p>
    <w:p w14:paraId="6DFB56C3" w14:textId="434E6338" w:rsidR="002813A9" w:rsidDel="009F34C3" w:rsidRDefault="002813A9" w:rsidP="009F34C3">
      <w:pPr>
        <w:rPr>
          <w:del w:id="0" w:author="Chin, Elisabeth" w:date="2018-12-03T14:11:00Z"/>
          <w:rFonts w:ascii="Arial" w:hAnsi="Arial"/>
          <w:b/>
          <w:color w:val="78BE20"/>
          <w:sz w:val="20"/>
        </w:rPr>
        <w:pPrChange w:id="1" w:author="Chin, Elisabeth" w:date="2018-12-03T14:11:00Z">
          <w:pPr>
            <w:tabs>
              <w:tab w:val="left" w:pos="4680"/>
            </w:tabs>
            <w:spacing w:before="120"/>
          </w:pPr>
        </w:pPrChange>
      </w:pPr>
      <w:r w:rsidRPr="00F00911">
        <w:rPr>
          <w:rFonts w:ascii="Arial" w:hAnsi="Arial"/>
          <w:b/>
          <w:color w:val="78BE20"/>
          <w:sz w:val="20"/>
        </w:rPr>
        <w:t>COURSE INFORMATION</w:t>
      </w:r>
    </w:p>
    <w:p w14:paraId="314139FB" w14:textId="661E4657" w:rsidR="009F34C3" w:rsidRDefault="009F34C3" w:rsidP="002813A9">
      <w:pPr>
        <w:rPr>
          <w:ins w:id="2" w:author="Chin, Elisabeth" w:date="2018-12-03T14:11:00Z"/>
          <w:rFonts w:ascii="Arial" w:hAnsi="Arial"/>
          <w:b/>
          <w:color w:val="78BE20"/>
          <w:sz w:val="20"/>
        </w:rPr>
      </w:pPr>
    </w:p>
    <w:p w14:paraId="327D520C" w14:textId="77777777" w:rsidR="009F34C3" w:rsidRPr="00F00911" w:rsidRDefault="009F34C3" w:rsidP="002813A9">
      <w:pPr>
        <w:rPr>
          <w:ins w:id="3" w:author="Chin, Elisabeth" w:date="2018-12-03T14:11:00Z"/>
          <w:rFonts w:ascii="Arial" w:hAnsi="Arial"/>
          <w:b/>
          <w:color w:val="78BE20"/>
          <w:sz w:val="20"/>
        </w:rPr>
      </w:pPr>
    </w:p>
    <w:p w14:paraId="5E3C6F8C" w14:textId="77777777" w:rsidR="00833AFB" w:rsidRDefault="00833AFB" w:rsidP="009F34C3">
      <w:pPr>
        <w:rPr>
          <w:rFonts w:ascii="Arial" w:hAnsi="Arial"/>
          <w:b/>
          <w:sz w:val="20"/>
        </w:rPr>
        <w:sectPr w:rsidR="00833AFB" w:rsidSect="007111D3">
          <w:headerReference w:type="default" r:id="rId8"/>
          <w:footerReference w:type="even" r:id="rId9"/>
          <w:footerReference w:type="default" r:id="rId10"/>
          <w:pgSz w:w="12240" w:h="15840"/>
          <w:pgMar w:top="1170" w:right="1080" w:bottom="1440" w:left="1080" w:header="708" w:footer="708" w:gutter="0"/>
          <w:cols w:space="708"/>
          <w:docGrid w:linePitch="326"/>
        </w:sectPr>
        <w:pPrChange w:id="4" w:author="Chin, Elisabeth" w:date="2018-12-03T14:11:00Z">
          <w:pPr>
            <w:tabs>
              <w:tab w:val="left" w:pos="4680"/>
            </w:tabs>
            <w:spacing w:before="120"/>
          </w:pPr>
        </w:pPrChange>
      </w:pPr>
    </w:p>
    <w:p w14:paraId="4F903FAD" w14:textId="37E1946D" w:rsidR="00833AFB" w:rsidRDefault="00833AFB" w:rsidP="00833AFB">
      <w:pPr>
        <w:tabs>
          <w:tab w:val="left" w:pos="4680"/>
        </w:tabs>
        <w:spacing w:line="360" w:lineRule="auto"/>
        <w:rPr>
          <w:rFonts w:ascii="Arial" w:hAnsi="Arial"/>
          <w:b/>
          <w:sz w:val="20"/>
        </w:rPr>
      </w:pPr>
      <w:del w:id="5" w:author="Chin, Elisabeth" w:date="2018-12-03T14:10:00Z">
        <w:r w:rsidDel="009F34C3">
          <w:rPr>
            <w:rFonts w:ascii="Arial" w:hAnsi="Arial"/>
            <w:b/>
            <w:sz w:val="20"/>
          </w:rPr>
          <w:delText>Division:</w:delText>
        </w:r>
      </w:del>
      <w:del w:id="6" w:author="Chin, Elisabeth" w:date="2018-12-03T14:11:00Z">
        <w:r w:rsidDel="009F34C3">
          <w:rPr>
            <w:rFonts w:ascii="Arial" w:hAnsi="Arial"/>
            <w:b/>
            <w:sz w:val="20"/>
          </w:rPr>
          <w:br/>
        </w:r>
      </w:del>
      <w:r w:rsidR="002813A9" w:rsidRPr="0027224B">
        <w:rPr>
          <w:rFonts w:ascii="Arial" w:hAnsi="Arial"/>
          <w:b/>
          <w:sz w:val="20"/>
        </w:rPr>
        <w:t>Term/period:</w:t>
      </w:r>
      <w:ins w:id="7" w:author="Chin, Elisabeth" w:date="2018-12-03T14:11:00Z">
        <w:r w:rsidR="009F34C3">
          <w:rPr>
            <w:rFonts w:ascii="Arial" w:hAnsi="Arial"/>
            <w:b/>
            <w:sz w:val="20"/>
          </w:rPr>
          <w:t xml:space="preserve"> </w:t>
        </w:r>
        <w:r w:rsidR="009F34C3" w:rsidRPr="009F34C3">
          <w:rPr>
            <w:rFonts w:ascii="Arial" w:hAnsi="Arial"/>
            <w:sz w:val="20"/>
            <w:rPrChange w:id="8" w:author="Chin, Elisabeth" w:date="2018-12-03T14:11:00Z">
              <w:rPr>
                <w:rFonts w:ascii="Arial" w:hAnsi="Arial"/>
                <w:b/>
                <w:sz w:val="20"/>
              </w:rPr>
            </w:rPrChange>
          </w:rPr>
          <w:t>Winter Term 2, Period 3</w:t>
        </w:r>
      </w:ins>
      <w:r>
        <w:rPr>
          <w:rFonts w:ascii="Arial" w:hAnsi="Arial"/>
          <w:b/>
          <w:sz w:val="20"/>
        </w:rPr>
        <w:br/>
      </w:r>
      <w:r w:rsidR="002813A9" w:rsidRPr="0027224B">
        <w:rPr>
          <w:rFonts w:ascii="Arial" w:hAnsi="Arial"/>
          <w:b/>
          <w:sz w:val="20"/>
        </w:rPr>
        <w:t>Instructor:</w:t>
      </w:r>
      <w:r w:rsidR="007513C7">
        <w:rPr>
          <w:rFonts w:ascii="Arial" w:hAnsi="Arial"/>
          <w:b/>
          <w:sz w:val="20"/>
        </w:rPr>
        <w:t xml:space="preserve"> </w:t>
      </w:r>
      <w:r w:rsidR="007513C7" w:rsidRPr="009F34C3">
        <w:rPr>
          <w:rFonts w:ascii="Arial" w:hAnsi="Arial"/>
          <w:sz w:val="20"/>
          <w:rPrChange w:id="9" w:author="Chin, Elisabeth" w:date="2018-12-03T14:12:00Z">
            <w:rPr>
              <w:rFonts w:ascii="Arial" w:hAnsi="Arial"/>
              <w:b/>
              <w:sz w:val="20"/>
            </w:rPr>
          </w:rPrChange>
        </w:rPr>
        <w:t>Vincenzo Coia</w:t>
      </w:r>
    </w:p>
    <w:p w14:paraId="6BE7A650" w14:textId="77777777" w:rsidR="00833AFB" w:rsidRDefault="00833AFB" w:rsidP="00833AFB">
      <w:pPr>
        <w:tabs>
          <w:tab w:val="left" w:pos="4680"/>
        </w:tabs>
        <w:spacing w:line="360" w:lineRule="auto"/>
        <w:rPr>
          <w:rFonts w:ascii="Arial" w:hAnsi="Arial"/>
          <w:sz w:val="20"/>
        </w:rPr>
      </w:pPr>
      <w:r w:rsidRPr="009F34C3">
        <w:rPr>
          <w:rFonts w:ascii="Arial" w:hAnsi="Arial"/>
          <w:b/>
          <w:sz w:val="20"/>
          <w:rPrChange w:id="10" w:author="Chin, Elisabeth" w:date="2018-12-03T14:12:00Z">
            <w:rPr>
              <w:rFonts w:ascii="Arial" w:hAnsi="Arial"/>
              <w:sz w:val="20"/>
            </w:rPr>
          </w:rPrChange>
        </w:rPr>
        <w:t>Email:</w:t>
      </w:r>
      <w:r w:rsidR="007513C7">
        <w:rPr>
          <w:rFonts w:ascii="Arial" w:hAnsi="Arial"/>
          <w:sz w:val="20"/>
        </w:rPr>
        <w:t xml:space="preserve"> vincen.coia@stat.ubc.ca</w:t>
      </w:r>
    </w:p>
    <w:p w14:paraId="30E43C6E" w14:textId="77777777" w:rsidR="00833AFB" w:rsidRDefault="00833AFB" w:rsidP="00833AFB">
      <w:pPr>
        <w:tabs>
          <w:tab w:val="left" w:pos="4680"/>
        </w:tabs>
        <w:spacing w:line="360" w:lineRule="auto"/>
        <w:rPr>
          <w:rFonts w:ascii="Arial" w:hAnsi="Arial"/>
          <w:b/>
          <w:sz w:val="20"/>
        </w:rPr>
      </w:pPr>
      <w:r w:rsidRPr="009F34C3">
        <w:rPr>
          <w:rFonts w:ascii="Arial" w:hAnsi="Arial"/>
          <w:b/>
          <w:sz w:val="20"/>
          <w:rPrChange w:id="11" w:author="Chin, Elisabeth" w:date="2018-12-03T14:12:00Z">
            <w:rPr>
              <w:rFonts w:ascii="Arial" w:hAnsi="Arial"/>
              <w:sz w:val="20"/>
            </w:rPr>
          </w:rPrChange>
        </w:rPr>
        <w:t>Phone:</w:t>
      </w:r>
      <w:r w:rsidR="007513C7">
        <w:rPr>
          <w:rFonts w:ascii="Arial" w:hAnsi="Arial"/>
          <w:sz w:val="20"/>
        </w:rPr>
        <w:t xml:space="preserve"> N/A</w:t>
      </w:r>
      <w:r>
        <w:rPr>
          <w:rFonts w:ascii="Arial" w:hAnsi="Arial"/>
          <w:sz w:val="20"/>
        </w:rPr>
        <w:br/>
      </w:r>
      <w:r w:rsidRPr="009F34C3">
        <w:rPr>
          <w:rFonts w:ascii="Arial" w:hAnsi="Arial"/>
          <w:b/>
          <w:sz w:val="20"/>
          <w:rPrChange w:id="12" w:author="Chin, Elisabeth" w:date="2018-12-03T14:12:00Z">
            <w:rPr>
              <w:rFonts w:ascii="Arial" w:hAnsi="Arial"/>
              <w:sz w:val="20"/>
            </w:rPr>
          </w:rPrChange>
        </w:rPr>
        <w:t>Office hours:</w:t>
      </w:r>
      <w:r w:rsidR="00A263E3">
        <w:rPr>
          <w:rFonts w:ascii="Arial" w:hAnsi="Arial"/>
          <w:sz w:val="20"/>
        </w:rPr>
        <w:t xml:space="preserve"> See </w:t>
      </w:r>
      <w:r w:rsidR="00A263E3" w:rsidRPr="00A263E3">
        <w:rPr>
          <w:rFonts w:ascii="Arial" w:hAnsi="Arial"/>
          <w:sz w:val="20"/>
        </w:rPr>
        <w:t>vincenzocoia.github.io/BAIT509/</w:t>
      </w:r>
    </w:p>
    <w:p w14:paraId="3EEF1B0F" w14:textId="1159F868" w:rsidR="002813A9" w:rsidRPr="00833AFB" w:rsidDel="009F34C3" w:rsidRDefault="002813A9" w:rsidP="009F34C3">
      <w:pPr>
        <w:tabs>
          <w:tab w:val="left" w:pos="4680"/>
        </w:tabs>
        <w:spacing w:line="360" w:lineRule="auto"/>
        <w:rPr>
          <w:del w:id="13" w:author="Chin, Elisabeth" w:date="2018-12-03T14:12:00Z"/>
          <w:rFonts w:ascii="Arial" w:hAnsi="Arial"/>
          <w:sz w:val="20"/>
        </w:rPr>
      </w:pPr>
      <w:r w:rsidRPr="0027224B">
        <w:rPr>
          <w:rFonts w:ascii="Arial" w:hAnsi="Arial"/>
          <w:b/>
          <w:sz w:val="20"/>
        </w:rPr>
        <w:t>Teaching Assistant:</w:t>
      </w:r>
      <w:r w:rsidR="00A263E3">
        <w:rPr>
          <w:rFonts w:ascii="Arial" w:hAnsi="Arial"/>
          <w:b/>
          <w:sz w:val="20"/>
        </w:rPr>
        <w:t xml:space="preserve"> </w:t>
      </w:r>
      <w:r w:rsidR="00A263E3" w:rsidRPr="009F34C3">
        <w:rPr>
          <w:rFonts w:ascii="Arial" w:hAnsi="Arial"/>
          <w:sz w:val="20"/>
          <w:rPrChange w:id="14" w:author="Chin, Elisabeth" w:date="2018-12-03T14:12:00Z">
            <w:rPr>
              <w:rFonts w:ascii="Arial" w:hAnsi="Arial"/>
              <w:b/>
              <w:sz w:val="20"/>
            </w:rPr>
          </w:rPrChange>
        </w:rPr>
        <w:t>TBD</w:t>
      </w:r>
      <w:del w:id="15" w:author="Chin, Elisabeth" w:date="2018-12-03T14:12:00Z">
        <w:r w:rsidR="00833AFB" w:rsidDel="009F34C3">
          <w:rPr>
            <w:rFonts w:ascii="Arial" w:hAnsi="Arial"/>
            <w:b/>
            <w:sz w:val="20"/>
          </w:rPr>
          <w:br/>
        </w:r>
        <w:r w:rsidRPr="0027224B" w:rsidDel="009F34C3">
          <w:rPr>
            <w:rFonts w:ascii="Arial" w:hAnsi="Arial"/>
            <w:sz w:val="20"/>
          </w:rPr>
          <w:delText>Email:</w:delText>
        </w:r>
      </w:del>
    </w:p>
    <w:p w14:paraId="75EDD2C8" w14:textId="723E1244" w:rsidR="00833AFB" w:rsidRDefault="002813A9" w:rsidP="009F34C3">
      <w:pPr>
        <w:tabs>
          <w:tab w:val="left" w:pos="4680"/>
        </w:tabs>
        <w:spacing w:line="360" w:lineRule="auto"/>
        <w:rPr>
          <w:rFonts w:ascii="Arial" w:hAnsi="Arial"/>
          <w:sz w:val="20"/>
        </w:rPr>
        <w:pPrChange w:id="16" w:author="Chin, Elisabeth" w:date="2018-12-03T14:12:00Z">
          <w:pPr>
            <w:tabs>
              <w:tab w:val="left" w:pos="4680"/>
            </w:tabs>
            <w:spacing w:line="360" w:lineRule="auto"/>
          </w:pPr>
        </w:pPrChange>
      </w:pPr>
      <w:del w:id="17" w:author="Chin, Elisabeth" w:date="2018-12-03T14:12:00Z">
        <w:r w:rsidRPr="0027224B" w:rsidDel="009F34C3">
          <w:rPr>
            <w:rFonts w:ascii="Arial" w:hAnsi="Arial"/>
            <w:sz w:val="20"/>
          </w:rPr>
          <w:delText>Phone:</w:delText>
        </w:r>
        <w:r w:rsidR="00833AFB" w:rsidDel="009F34C3">
          <w:rPr>
            <w:rFonts w:ascii="Arial" w:hAnsi="Arial"/>
            <w:sz w:val="20"/>
          </w:rPr>
          <w:br/>
        </w:r>
        <w:r w:rsidR="00833AFB" w:rsidRPr="0027224B" w:rsidDel="009F34C3">
          <w:rPr>
            <w:rFonts w:ascii="Arial" w:hAnsi="Arial"/>
            <w:sz w:val="20"/>
          </w:rPr>
          <w:delText>Office hours:</w:delText>
        </w:r>
      </w:del>
    </w:p>
    <w:p w14:paraId="3FBC35AC" w14:textId="190B1B37" w:rsidR="001B334B" w:rsidRPr="009F34C3" w:rsidRDefault="001B334B" w:rsidP="00185F10">
      <w:pPr>
        <w:tabs>
          <w:tab w:val="left" w:pos="4680"/>
        </w:tabs>
        <w:spacing w:line="360" w:lineRule="auto"/>
        <w:rPr>
          <w:rFonts w:ascii="Arial" w:hAnsi="Arial"/>
          <w:sz w:val="20"/>
          <w:rPrChange w:id="18" w:author="Chin, Elisabeth" w:date="2018-12-03T14:12:00Z">
            <w:rPr>
              <w:rFonts w:ascii="Arial" w:hAnsi="Arial"/>
              <w:b/>
              <w:sz w:val="20"/>
            </w:rPr>
          </w:rPrChange>
        </w:rPr>
      </w:pPr>
      <w:r>
        <w:rPr>
          <w:rFonts w:ascii="Arial" w:hAnsi="Arial"/>
          <w:b/>
          <w:sz w:val="20"/>
        </w:rPr>
        <w:t>Credit value:</w:t>
      </w:r>
      <w:ins w:id="19" w:author="Chin, Elisabeth" w:date="2018-12-03T14:12:00Z">
        <w:r w:rsidR="009F34C3">
          <w:rPr>
            <w:rFonts w:ascii="Arial" w:hAnsi="Arial"/>
            <w:b/>
            <w:sz w:val="20"/>
          </w:rPr>
          <w:t xml:space="preserve"> </w:t>
        </w:r>
        <w:r w:rsidR="009F34C3">
          <w:rPr>
            <w:rFonts w:ascii="Arial" w:hAnsi="Arial"/>
            <w:sz w:val="20"/>
          </w:rPr>
          <w:t>1.5 credits</w:t>
        </w:r>
      </w:ins>
    </w:p>
    <w:p w14:paraId="3263DA6E" w14:textId="1F5D491B" w:rsidR="00185F10" w:rsidRDefault="00185F10" w:rsidP="00185F10">
      <w:pPr>
        <w:tabs>
          <w:tab w:val="left" w:pos="4680"/>
        </w:tabs>
        <w:spacing w:line="360" w:lineRule="auto"/>
        <w:rPr>
          <w:rFonts w:ascii="Arial" w:hAnsi="Arial"/>
          <w:b/>
          <w:sz w:val="20"/>
        </w:rPr>
      </w:pPr>
      <w:r>
        <w:rPr>
          <w:rFonts w:ascii="Arial" w:hAnsi="Arial"/>
          <w:b/>
          <w:sz w:val="20"/>
        </w:rPr>
        <w:t xml:space="preserve">Section number: </w:t>
      </w:r>
      <w:ins w:id="20" w:author="Chin, Elisabeth" w:date="2018-12-03T14:11:00Z">
        <w:r w:rsidR="009F34C3" w:rsidRPr="009F34C3">
          <w:rPr>
            <w:rFonts w:ascii="Arial" w:hAnsi="Arial"/>
            <w:sz w:val="20"/>
            <w:rPrChange w:id="21" w:author="Chin, Elisabeth" w:date="2018-12-03T14:11:00Z">
              <w:rPr>
                <w:rFonts w:ascii="Arial" w:hAnsi="Arial"/>
                <w:b/>
                <w:sz w:val="20"/>
              </w:rPr>
            </w:rPrChange>
          </w:rPr>
          <w:t>BA1</w:t>
        </w:r>
      </w:ins>
    </w:p>
    <w:p w14:paraId="3BBF8AB9" w14:textId="20A5598B" w:rsidR="00185F10" w:rsidRPr="0027224B" w:rsidRDefault="00185F10" w:rsidP="00185F10">
      <w:pPr>
        <w:tabs>
          <w:tab w:val="left" w:pos="4680"/>
        </w:tabs>
        <w:spacing w:line="360" w:lineRule="auto"/>
        <w:rPr>
          <w:rFonts w:ascii="Arial" w:hAnsi="Arial"/>
          <w:sz w:val="20"/>
        </w:rPr>
      </w:pPr>
      <w:r w:rsidRPr="0027224B">
        <w:rPr>
          <w:rFonts w:ascii="Arial" w:hAnsi="Arial"/>
          <w:b/>
          <w:sz w:val="20"/>
        </w:rPr>
        <w:t>Class meeting times:</w:t>
      </w:r>
      <w:ins w:id="22" w:author="Chin, Elisabeth" w:date="2018-12-03T14:11:00Z">
        <w:r w:rsidR="009F34C3">
          <w:rPr>
            <w:rFonts w:ascii="Arial" w:hAnsi="Arial"/>
            <w:b/>
            <w:sz w:val="20"/>
          </w:rPr>
          <w:t xml:space="preserve"> </w:t>
        </w:r>
        <w:r w:rsidR="009F34C3" w:rsidRPr="009F34C3">
          <w:rPr>
            <w:rFonts w:ascii="Arial" w:hAnsi="Arial"/>
            <w:sz w:val="20"/>
            <w:rPrChange w:id="23" w:author="Chin, Elisabeth" w:date="2018-12-03T14:11:00Z">
              <w:rPr>
                <w:rFonts w:ascii="Arial" w:hAnsi="Arial"/>
                <w:b/>
                <w:sz w:val="20"/>
              </w:rPr>
            </w:rPrChange>
          </w:rPr>
          <w:t>M/W 4-6pm</w:t>
        </w:r>
      </w:ins>
    </w:p>
    <w:p w14:paraId="3E39B01A" w14:textId="1E713793" w:rsidR="00185F10" w:rsidRDefault="00185F10" w:rsidP="00185F10">
      <w:pPr>
        <w:tabs>
          <w:tab w:val="left" w:pos="4680"/>
        </w:tabs>
        <w:spacing w:line="360" w:lineRule="auto"/>
        <w:rPr>
          <w:rFonts w:ascii="Arial" w:hAnsi="Arial"/>
          <w:b/>
          <w:sz w:val="20"/>
        </w:rPr>
      </w:pPr>
      <w:r w:rsidRPr="0027224B">
        <w:rPr>
          <w:rFonts w:ascii="Arial" w:hAnsi="Arial"/>
          <w:b/>
          <w:sz w:val="20"/>
        </w:rPr>
        <w:t xml:space="preserve">Course duration: </w:t>
      </w:r>
      <w:del w:id="24" w:author="Chin, Elisabeth" w:date="2018-12-03T14:12:00Z">
        <w:r w:rsidRPr="00DC1D1F" w:rsidDel="009F34C3">
          <w:rPr>
            <w:rFonts w:ascii="Arial" w:hAnsi="Arial"/>
            <w:sz w:val="20"/>
          </w:rPr>
          <w:delText>[Start and end dates]</w:delText>
        </w:r>
      </w:del>
      <w:ins w:id="25" w:author="Chin, Elisabeth" w:date="2018-12-03T14:12:00Z">
        <w:r w:rsidR="009F34C3">
          <w:rPr>
            <w:rFonts w:ascii="Arial" w:hAnsi="Arial"/>
            <w:sz w:val="20"/>
          </w:rPr>
          <w:t>Jan 2-Feb 9, 2019</w:t>
        </w:r>
      </w:ins>
    </w:p>
    <w:p w14:paraId="4625A791" w14:textId="2AA1A832" w:rsidR="00185F10" w:rsidRPr="0027224B" w:rsidDel="009F34C3" w:rsidRDefault="00185F10" w:rsidP="00185F10">
      <w:pPr>
        <w:tabs>
          <w:tab w:val="left" w:pos="4680"/>
        </w:tabs>
        <w:spacing w:line="360" w:lineRule="auto"/>
        <w:rPr>
          <w:del w:id="26" w:author="Chin, Elisabeth" w:date="2018-12-03T14:12:00Z"/>
          <w:rFonts w:ascii="Arial" w:hAnsi="Arial"/>
          <w:b/>
          <w:sz w:val="20"/>
        </w:rPr>
      </w:pPr>
      <w:r w:rsidRPr="0027224B">
        <w:rPr>
          <w:rFonts w:ascii="Arial" w:hAnsi="Arial"/>
          <w:b/>
          <w:sz w:val="20"/>
        </w:rPr>
        <w:t>Classroom location:</w:t>
      </w:r>
      <w:ins w:id="27" w:author="Chin, Elisabeth" w:date="2018-12-03T14:11:00Z">
        <w:r w:rsidR="009F34C3">
          <w:rPr>
            <w:rFonts w:ascii="Arial" w:hAnsi="Arial"/>
            <w:b/>
            <w:sz w:val="20"/>
          </w:rPr>
          <w:t xml:space="preserve"> </w:t>
        </w:r>
        <w:r w:rsidR="009F34C3" w:rsidRPr="009F34C3">
          <w:rPr>
            <w:rFonts w:ascii="Arial" w:hAnsi="Arial"/>
            <w:sz w:val="20"/>
            <w:rPrChange w:id="28" w:author="Chin, Elisabeth" w:date="2018-12-03T14:11:00Z">
              <w:rPr>
                <w:rFonts w:ascii="Arial" w:hAnsi="Arial"/>
                <w:b/>
                <w:sz w:val="20"/>
              </w:rPr>
            </w:rPrChange>
          </w:rPr>
          <w:t>HA 337</w:t>
        </w:r>
      </w:ins>
    </w:p>
    <w:p w14:paraId="2D9A4283" w14:textId="7218A700" w:rsidR="00185F10" w:rsidDel="009F34C3" w:rsidRDefault="00185F10" w:rsidP="009F34C3">
      <w:pPr>
        <w:tabs>
          <w:tab w:val="left" w:pos="4680"/>
        </w:tabs>
        <w:spacing w:line="360" w:lineRule="auto"/>
        <w:rPr>
          <w:del w:id="29" w:author="Chin, Elisabeth" w:date="2018-12-03T14:12:00Z"/>
          <w:rFonts w:ascii="Arial" w:hAnsi="Arial"/>
          <w:sz w:val="20"/>
        </w:rPr>
      </w:pPr>
      <w:del w:id="30" w:author="Chin, Elisabeth" w:date="2018-12-03T14:12:00Z">
        <w:r w:rsidRPr="0027224B" w:rsidDel="009F34C3">
          <w:rPr>
            <w:rFonts w:ascii="Arial" w:hAnsi="Arial"/>
            <w:b/>
            <w:sz w:val="20"/>
          </w:rPr>
          <w:delText>Pre-requisites:</w:delText>
        </w:r>
      </w:del>
    </w:p>
    <w:p w14:paraId="11F67774" w14:textId="0153EB3F" w:rsidR="00185F10" w:rsidRPr="0027224B" w:rsidRDefault="00185F10" w:rsidP="009F34C3">
      <w:pPr>
        <w:tabs>
          <w:tab w:val="left" w:pos="4680"/>
        </w:tabs>
        <w:spacing w:line="360" w:lineRule="auto"/>
        <w:rPr>
          <w:rFonts w:ascii="Arial" w:hAnsi="Arial"/>
          <w:b/>
          <w:sz w:val="20"/>
        </w:rPr>
        <w:pPrChange w:id="31" w:author="Chin, Elisabeth" w:date="2018-12-03T14:12:00Z">
          <w:pPr>
            <w:tabs>
              <w:tab w:val="left" w:pos="4680"/>
            </w:tabs>
            <w:spacing w:line="360" w:lineRule="auto"/>
          </w:pPr>
        </w:pPrChange>
      </w:pPr>
      <w:del w:id="32" w:author="Chin, Elisabeth" w:date="2018-12-03T14:12:00Z">
        <w:r w:rsidRPr="0027224B" w:rsidDel="009F34C3">
          <w:rPr>
            <w:rFonts w:ascii="Arial" w:hAnsi="Arial"/>
            <w:b/>
            <w:sz w:val="20"/>
          </w:rPr>
          <w:delText>Tutorials / labs:</w:delText>
        </w:r>
      </w:del>
    </w:p>
    <w:p w14:paraId="37516B24" w14:textId="77777777" w:rsidR="00185F10" w:rsidRPr="0027224B" w:rsidRDefault="00185F10" w:rsidP="00185F10">
      <w:pPr>
        <w:spacing w:line="360" w:lineRule="auto"/>
        <w:rPr>
          <w:rFonts w:ascii="Arial" w:hAnsi="Arial"/>
          <w:b/>
          <w:sz w:val="20"/>
        </w:rPr>
      </w:pPr>
      <w:r w:rsidRPr="0027224B">
        <w:rPr>
          <w:rFonts w:ascii="Arial" w:hAnsi="Arial"/>
          <w:b/>
          <w:sz w:val="20"/>
        </w:rPr>
        <w:t>Course website:</w:t>
      </w:r>
      <w:r w:rsidR="00A263E3">
        <w:rPr>
          <w:rFonts w:ascii="Arial" w:hAnsi="Arial"/>
          <w:b/>
          <w:sz w:val="20"/>
        </w:rPr>
        <w:t xml:space="preserve"> </w:t>
      </w:r>
      <w:r w:rsidR="00A263E3" w:rsidRPr="00A263E3">
        <w:rPr>
          <w:rFonts w:ascii="Arial" w:hAnsi="Arial"/>
          <w:sz w:val="20"/>
        </w:rPr>
        <w:t>vincenzocoia.github.io/BAIT509/</w:t>
      </w:r>
    </w:p>
    <w:p w14:paraId="4988214A" w14:textId="77777777" w:rsidR="00833AFB" w:rsidRDefault="00833AFB" w:rsidP="00833AFB">
      <w:pPr>
        <w:spacing w:line="360" w:lineRule="auto"/>
        <w:rPr>
          <w:rFonts w:ascii="Arial" w:hAnsi="Arial"/>
          <w:sz w:val="20"/>
        </w:rPr>
      </w:pPr>
    </w:p>
    <w:p w14:paraId="0671EC3A" w14:textId="77777777" w:rsidR="00833AFB" w:rsidRDefault="00833AFB" w:rsidP="00833AFB">
      <w:pPr>
        <w:spacing w:line="360" w:lineRule="auto"/>
        <w:rPr>
          <w:rFonts w:ascii="Arial" w:hAnsi="Arial"/>
          <w:sz w:val="20"/>
        </w:rPr>
      </w:pPr>
    </w:p>
    <w:p w14:paraId="5B802677" w14:textId="77777777" w:rsidR="00833AFB" w:rsidRDefault="00833AFB" w:rsidP="000951AB">
      <w:pPr>
        <w:spacing w:before="120"/>
        <w:rPr>
          <w:rFonts w:ascii="Arial" w:hAnsi="Arial"/>
          <w:sz w:val="20"/>
        </w:rPr>
        <w:sectPr w:rsidR="00833AFB" w:rsidSect="00833AFB">
          <w:type w:val="continuous"/>
          <w:pgSz w:w="12240" w:h="15840"/>
          <w:pgMar w:top="1170" w:right="1080" w:bottom="1440" w:left="1080" w:header="708" w:footer="708" w:gutter="0"/>
          <w:cols w:num="2" w:space="708"/>
          <w:docGrid w:linePitch="326"/>
        </w:sectPr>
      </w:pPr>
    </w:p>
    <w:p w14:paraId="5E508250" w14:textId="77777777" w:rsidR="000951AB" w:rsidRPr="0027224B" w:rsidRDefault="009F34C3" w:rsidP="000951AB">
      <w:pPr>
        <w:spacing w:before="120"/>
        <w:rPr>
          <w:rFonts w:ascii="Arial" w:hAnsi="Arial"/>
          <w:i/>
          <w:color w:val="666666"/>
          <w:sz w:val="20"/>
        </w:rPr>
      </w:pPr>
      <w:r>
        <w:rPr>
          <w:rFonts w:ascii="Arial" w:hAnsi="Arial"/>
          <w:sz w:val="20"/>
        </w:rPr>
        <w:pict w14:anchorId="79CE2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pt;height:1.55pt" o:hrpct="0" o:hralign="center" o:hr="t">
            <v:imagedata r:id="rId11" o:title="Default Line"/>
          </v:shape>
        </w:pict>
      </w:r>
    </w:p>
    <w:p w14:paraId="51A42428" w14:textId="77777777" w:rsidR="00CC09D1" w:rsidRDefault="00CC09D1" w:rsidP="002813A9">
      <w:pPr>
        <w:rPr>
          <w:rFonts w:ascii="Arial" w:hAnsi="Arial"/>
          <w:b/>
          <w:color w:val="78BE20"/>
          <w:sz w:val="20"/>
        </w:rPr>
      </w:pPr>
    </w:p>
    <w:p w14:paraId="210BFE5B" w14:textId="77777777" w:rsidR="002813A9" w:rsidRPr="00F00911" w:rsidRDefault="002813A9" w:rsidP="002813A9">
      <w:pPr>
        <w:rPr>
          <w:rFonts w:ascii="Arial" w:hAnsi="Arial"/>
          <w:b/>
          <w:color w:val="78BE20"/>
          <w:sz w:val="20"/>
        </w:rPr>
      </w:pPr>
      <w:r>
        <w:rPr>
          <w:rFonts w:ascii="Arial" w:hAnsi="Arial"/>
          <w:b/>
          <w:color w:val="78BE20"/>
          <w:sz w:val="20"/>
        </w:rPr>
        <w:t xml:space="preserve">BRIEF </w:t>
      </w:r>
      <w:r w:rsidRPr="00F00911">
        <w:rPr>
          <w:rFonts w:ascii="Arial" w:hAnsi="Arial"/>
          <w:b/>
          <w:color w:val="78BE20"/>
          <w:sz w:val="20"/>
        </w:rPr>
        <w:t xml:space="preserve">COURSE DESCRIPTION </w:t>
      </w:r>
    </w:p>
    <w:p w14:paraId="6429AB25" w14:textId="77777777" w:rsidR="00A263E3" w:rsidRDefault="00A263E3" w:rsidP="00A263E3">
      <w:pPr>
        <w:pStyle w:val="Normal1"/>
        <w:spacing w:before="120"/>
        <w:rPr>
          <w:rFonts w:ascii="Arial" w:eastAsia="Arial" w:hAnsi="Arial" w:cs="Arial"/>
          <w:sz w:val="20"/>
          <w:szCs w:val="20"/>
        </w:rPr>
      </w:pPr>
      <w:r>
        <w:rPr>
          <w:rFonts w:ascii="Arial" w:eastAsia="Arial" w:hAnsi="Arial" w:cs="Arial"/>
          <w:sz w:val="20"/>
          <w:szCs w:val="20"/>
        </w:rPr>
        <w:t xml:space="preserve">Introduction to machine learning concepts, such as generalization error and overfitting. Exposure to a variety of machine learning techniques, with deeper exploration of a few chosen techniques. Forming good scientific questions to address business objectives with machine learning. </w:t>
      </w:r>
    </w:p>
    <w:p w14:paraId="2D978C39" w14:textId="77777777" w:rsidR="00A263E3" w:rsidDel="009F34C3" w:rsidRDefault="00A263E3" w:rsidP="00A263E3">
      <w:pPr>
        <w:pStyle w:val="Normal1"/>
        <w:spacing w:before="120"/>
        <w:rPr>
          <w:del w:id="33" w:author="Chin, Elisabeth" w:date="2018-12-03T14:13:00Z"/>
          <w:rFonts w:ascii="Arial" w:eastAsia="Arial" w:hAnsi="Arial" w:cs="Arial"/>
          <w:sz w:val="20"/>
          <w:szCs w:val="20"/>
        </w:rPr>
      </w:pPr>
      <w:r>
        <w:rPr>
          <w:rFonts w:ascii="Arial" w:eastAsia="Arial" w:hAnsi="Arial" w:cs="Arial"/>
          <w:sz w:val="20"/>
          <w:szCs w:val="20"/>
        </w:rPr>
        <w:t>The teaching methodology would be problem-based and students will be encouraged to use R and Python.</w:t>
      </w:r>
    </w:p>
    <w:p w14:paraId="29EB421F" w14:textId="77777777" w:rsidR="002813A9" w:rsidRDefault="002813A9" w:rsidP="009F34C3">
      <w:pPr>
        <w:pStyle w:val="Normal1"/>
        <w:spacing w:before="120"/>
        <w:pPrChange w:id="34" w:author="Chin, Elisabeth" w:date="2018-12-03T14:13:00Z">
          <w:pPr>
            <w:spacing w:before="120"/>
          </w:pPr>
        </w:pPrChange>
      </w:pPr>
    </w:p>
    <w:p w14:paraId="415469D1" w14:textId="77777777" w:rsidR="002813A9" w:rsidRPr="0027224B" w:rsidRDefault="009F34C3" w:rsidP="002813A9">
      <w:pPr>
        <w:spacing w:before="120"/>
        <w:rPr>
          <w:rFonts w:ascii="Arial" w:hAnsi="Arial"/>
          <w:color w:val="666666"/>
          <w:sz w:val="20"/>
        </w:rPr>
      </w:pPr>
      <w:r>
        <w:rPr>
          <w:rFonts w:ascii="Arial" w:hAnsi="Arial"/>
          <w:sz w:val="20"/>
        </w:rPr>
        <w:pict w14:anchorId="74EFD57F">
          <v:shape id="_x0000_i1026" type="#_x0000_t75" style="width:499pt;height:1.55pt" o:hrpct="0" o:hralign="center" o:hr="t">
            <v:imagedata r:id="rId11" o:title="Default Line"/>
          </v:shape>
        </w:pict>
      </w:r>
    </w:p>
    <w:p w14:paraId="5E6C4680" w14:textId="77777777" w:rsidR="00CC09D1" w:rsidRDefault="00CC09D1" w:rsidP="002813A9">
      <w:pPr>
        <w:rPr>
          <w:rFonts w:ascii="Arial" w:hAnsi="Arial"/>
          <w:b/>
          <w:color w:val="78BE20"/>
          <w:sz w:val="20"/>
        </w:rPr>
      </w:pPr>
    </w:p>
    <w:p w14:paraId="7AD97297" w14:textId="77777777" w:rsidR="002813A9" w:rsidRPr="002813A9" w:rsidRDefault="002813A9" w:rsidP="002813A9">
      <w:pPr>
        <w:rPr>
          <w:rFonts w:ascii="Arial" w:hAnsi="Arial"/>
          <w:b/>
          <w:color w:val="78BE20"/>
          <w:sz w:val="20"/>
        </w:rPr>
      </w:pPr>
      <w:r w:rsidRPr="002813A9">
        <w:rPr>
          <w:rFonts w:ascii="Arial" w:hAnsi="Arial"/>
          <w:b/>
          <w:color w:val="78BE20"/>
          <w:sz w:val="20"/>
        </w:rPr>
        <w:t>COURSE GOALS</w:t>
      </w:r>
      <w:r>
        <w:rPr>
          <w:rFonts w:ascii="Arial" w:hAnsi="Arial"/>
          <w:b/>
          <w:color w:val="78BE20"/>
          <w:sz w:val="20"/>
        </w:rPr>
        <w:t xml:space="preserve"> &amp; LEARNING OBJECTIVES</w:t>
      </w:r>
    </w:p>
    <w:p w14:paraId="030DFFBF" w14:textId="77777777" w:rsidR="00A263E3" w:rsidRDefault="00A263E3" w:rsidP="00A263E3">
      <w:pPr>
        <w:pStyle w:val="Normal1"/>
        <w:spacing w:before="120"/>
        <w:rPr>
          <w:rFonts w:ascii="Arial" w:eastAsia="Arial" w:hAnsi="Arial" w:cs="Arial"/>
          <w:b/>
          <w:sz w:val="20"/>
          <w:szCs w:val="20"/>
        </w:rPr>
      </w:pPr>
      <w:r>
        <w:rPr>
          <w:rFonts w:ascii="Arial" w:eastAsia="Arial" w:hAnsi="Arial" w:cs="Arial"/>
          <w:b/>
          <w:sz w:val="20"/>
          <w:szCs w:val="20"/>
        </w:rPr>
        <w:t>This course is intended to:</w:t>
      </w:r>
    </w:p>
    <w:p w14:paraId="4B1903A6" w14:textId="77777777" w:rsidR="00A263E3" w:rsidRDefault="00A263E3" w:rsidP="00A263E3">
      <w:pPr>
        <w:pStyle w:val="Normal1"/>
        <w:numPr>
          <w:ilvl w:val="0"/>
          <w:numId w:val="14"/>
        </w:numPr>
        <w:contextualSpacing/>
        <w:rPr>
          <w:sz w:val="20"/>
          <w:szCs w:val="20"/>
        </w:rPr>
      </w:pPr>
      <w:r>
        <w:rPr>
          <w:rFonts w:ascii="Arial" w:eastAsia="Arial" w:hAnsi="Arial" w:cs="Arial"/>
          <w:sz w:val="20"/>
          <w:szCs w:val="20"/>
        </w:rPr>
        <w:t xml:space="preserve">Introduce students to machine learning and help them apply these tools to perform descriptive and predictive analytics. </w:t>
      </w:r>
    </w:p>
    <w:p w14:paraId="19ADD92B" w14:textId="77777777" w:rsidR="00A263E3" w:rsidRDefault="00A263E3" w:rsidP="00A263E3">
      <w:pPr>
        <w:pStyle w:val="Normal1"/>
        <w:numPr>
          <w:ilvl w:val="0"/>
          <w:numId w:val="14"/>
        </w:numPr>
        <w:contextualSpacing/>
        <w:rPr>
          <w:sz w:val="20"/>
          <w:szCs w:val="20"/>
        </w:rPr>
      </w:pPr>
      <w:r>
        <w:rPr>
          <w:rFonts w:ascii="Arial" w:eastAsia="Arial" w:hAnsi="Arial" w:cs="Arial"/>
          <w:sz w:val="20"/>
          <w:szCs w:val="20"/>
        </w:rPr>
        <w:t>Provide students with experience in forming good scientific questions for business applications.</w:t>
      </w:r>
    </w:p>
    <w:p w14:paraId="3D70F347" w14:textId="77777777" w:rsidR="00A263E3" w:rsidRDefault="00A263E3" w:rsidP="00A263E3">
      <w:pPr>
        <w:pStyle w:val="Normal1"/>
        <w:numPr>
          <w:ilvl w:val="0"/>
          <w:numId w:val="14"/>
        </w:numPr>
        <w:contextualSpacing/>
        <w:rPr>
          <w:sz w:val="20"/>
          <w:szCs w:val="20"/>
        </w:rPr>
      </w:pPr>
      <w:r>
        <w:rPr>
          <w:rFonts w:ascii="Arial" w:eastAsia="Arial" w:hAnsi="Arial" w:cs="Arial"/>
          <w:sz w:val="20"/>
          <w:szCs w:val="20"/>
        </w:rPr>
        <w:t>Broaden students’ knowledge of machine learning techniques, with a focus on supervised machine learning.</w:t>
      </w:r>
    </w:p>
    <w:p w14:paraId="3131CE86" w14:textId="77777777" w:rsidR="00A263E3" w:rsidRDefault="00A263E3" w:rsidP="00A263E3">
      <w:pPr>
        <w:pStyle w:val="Normal1"/>
        <w:numPr>
          <w:ilvl w:val="0"/>
          <w:numId w:val="14"/>
        </w:numPr>
        <w:contextualSpacing/>
        <w:rPr>
          <w:sz w:val="20"/>
          <w:szCs w:val="20"/>
        </w:rPr>
      </w:pPr>
      <w:r>
        <w:rPr>
          <w:rFonts w:ascii="Arial" w:eastAsia="Arial" w:hAnsi="Arial" w:cs="Arial"/>
          <w:sz w:val="20"/>
          <w:szCs w:val="20"/>
        </w:rPr>
        <w:t>Build skills in gaining depth of knowledge in a chosen area of machine learning.</w:t>
      </w:r>
    </w:p>
    <w:p w14:paraId="5ECCBB73" w14:textId="77777777" w:rsidR="00A263E3" w:rsidRDefault="00A263E3" w:rsidP="00A263E3">
      <w:pPr>
        <w:pStyle w:val="Normal1"/>
        <w:numPr>
          <w:ilvl w:val="0"/>
          <w:numId w:val="14"/>
        </w:numPr>
        <w:contextualSpacing/>
        <w:rPr>
          <w:sz w:val="20"/>
          <w:szCs w:val="20"/>
        </w:rPr>
      </w:pPr>
      <w:r>
        <w:rPr>
          <w:rFonts w:ascii="Arial" w:eastAsia="Arial" w:hAnsi="Arial" w:cs="Arial"/>
          <w:sz w:val="20"/>
          <w:szCs w:val="20"/>
        </w:rPr>
        <w:t>Build skills using the programming language R and python.</w:t>
      </w:r>
    </w:p>
    <w:p w14:paraId="6F4023A2" w14:textId="77777777" w:rsidR="00A263E3" w:rsidRDefault="00A263E3" w:rsidP="00A263E3">
      <w:pPr>
        <w:pStyle w:val="Normal1"/>
        <w:numPr>
          <w:ilvl w:val="0"/>
          <w:numId w:val="14"/>
        </w:numPr>
        <w:contextualSpacing/>
        <w:rPr>
          <w:sz w:val="20"/>
          <w:szCs w:val="20"/>
        </w:rPr>
      </w:pPr>
      <w:r>
        <w:rPr>
          <w:rFonts w:ascii="Arial" w:eastAsia="Arial" w:hAnsi="Arial" w:cs="Arial"/>
          <w:sz w:val="20"/>
          <w:szCs w:val="20"/>
        </w:rPr>
        <w:t>Understand overfitting and how to address it with re-sampling.</w:t>
      </w:r>
    </w:p>
    <w:p w14:paraId="0AA3FD88" w14:textId="77777777" w:rsidR="00A263E3" w:rsidRDefault="00A263E3" w:rsidP="00A263E3">
      <w:pPr>
        <w:pStyle w:val="Normal1"/>
        <w:rPr>
          <w:rFonts w:ascii="Arial" w:eastAsia="Arial" w:hAnsi="Arial" w:cs="Arial"/>
          <w:i/>
          <w:color w:val="666666"/>
          <w:sz w:val="10"/>
          <w:szCs w:val="10"/>
        </w:rPr>
      </w:pPr>
    </w:p>
    <w:p w14:paraId="504211AA" w14:textId="77777777" w:rsidR="00A263E3" w:rsidRDefault="00A263E3" w:rsidP="00A263E3">
      <w:pPr>
        <w:pStyle w:val="Normal1"/>
        <w:spacing w:before="120"/>
        <w:rPr>
          <w:rFonts w:ascii="Arial" w:eastAsia="Arial" w:hAnsi="Arial" w:cs="Arial"/>
          <w:b/>
          <w:sz w:val="20"/>
          <w:szCs w:val="20"/>
        </w:rPr>
      </w:pPr>
      <w:r>
        <w:rPr>
          <w:rFonts w:ascii="Arial" w:eastAsia="Arial" w:hAnsi="Arial" w:cs="Arial"/>
          <w:b/>
          <w:sz w:val="20"/>
          <w:szCs w:val="20"/>
        </w:rPr>
        <w:t>By the end of the period students will be able to:</w:t>
      </w:r>
    </w:p>
    <w:p w14:paraId="11AC76A2" w14:textId="77777777" w:rsidR="00A263E3" w:rsidRDefault="00A263E3" w:rsidP="00A263E3">
      <w:pPr>
        <w:pStyle w:val="Normal1"/>
        <w:numPr>
          <w:ilvl w:val="0"/>
          <w:numId w:val="15"/>
        </w:numPr>
        <w:contextualSpacing/>
        <w:rPr>
          <w:sz w:val="20"/>
          <w:szCs w:val="20"/>
        </w:rPr>
      </w:pPr>
      <w:r>
        <w:rPr>
          <w:rFonts w:ascii="Arial" w:eastAsia="Arial" w:hAnsi="Arial" w:cs="Arial"/>
          <w:sz w:val="20"/>
          <w:szCs w:val="20"/>
        </w:rPr>
        <w:t>Understand supervised and unsupervised machine learning algorithms</w:t>
      </w:r>
    </w:p>
    <w:p w14:paraId="204FF075" w14:textId="77777777" w:rsidR="00A263E3" w:rsidRDefault="00A263E3" w:rsidP="00A263E3">
      <w:pPr>
        <w:pStyle w:val="Normal1"/>
        <w:numPr>
          <w:ilvl w:val="0"/>
          <w:numId w:val="15"/>
        </w:numPr>
        <w:contextualSpacing/>
        <w:rPr>
          <w:sz w:val="20"/>
          <w:szCs w:val="20"/>
        </w:rPr>
      </w:pPr>
      <w:r>
        <w:rPr>
          <w:rFonts w:ascii="Arial" w:eastAsia="Arial" w:hAnsi="Arial" w:cs="Arial"/>
          <w:sz w:val="20"/>
          <w:szCs w:val="20"/>
        </w:rPr>
        <w:t>Use the Naïve Bayes algorithm, the k-Nearest Neighbors algorithm, support vector machines, ensemble methods and other algorithms</w:t>
      </w:r>
    </w:p>
    <w:p w14:paraId="35C8768C" w14:textId="77777777" w:rsidR="00A263E3" w:rsidRPr="00A263E3" w:rsidRDefault="00A263E3" w:rsidP="00A263E3">
      <w:pPr>
        <w:pStyle w:val="Normal1"/>
        <w:numPr>
          <w:ilvl w:val="0"/>
          <w:numId w:val="15"/>
        </w:numPr>
        <w:contextualSpacing/>
        <w:rPr>
          <w:sz w:val="20"/>
          <w:szCs w:val="20"/>
        </w:rPr>
      </w:pPr>
      <w:r>
        <w:rPr>
          <w:rFonts w:ascii="Arial" w:eastAsia="Arial" w:hAnsi="Arial" w:cs="Arial"/>
          <w:sz w:val="20"/>
          <w:szCs w:val="20"/>
        </w:rPr>
        <w:t>Apply these to carry out supervised learning projects.</w:t>
      </w:r>
    </w:p>
    <w:p w14:paraId="66789B9E" w14:textId="77777777" w:rsidR="00A263E3" w:rsidDel="009F34C3" w:rsidRDefault="00A263E3" w:rsidP="00A263E3">
      <w:pPr>
        <w:pStyle w:val="Normal1"/>
        <w:contextualSpacing/>
        <w:rPr>
          <w:del w:id="35" w:author="Chin, Elisabeth" w:date="2018-12-03T14:12:00Z"/>
          <w:sz w:val="20"/>
          <w:szCs w:val="20"/>
        </w:rPr>
      </w:pPr>
    </w:p>
    <w:p w14:paraId="3BF6F688" w14:textId="77777777" w:rsidR="00A263E3" w:rsidDel="009F34C3" w:rsidRDefault="00A263E3" w:rsidP="00A263E3">
      <w:pPr>
        <w:pStyle w:val="Normal1"/>
        <w:contextualSpacing/>
        <w:rPr>
          <w:del w:id="36" w:author="Chin, Elisabeth" w:date="2018-12-03T14:12:00Z"/>
          <w:sz w:val="20"/>
          <w:szCs w:val="20"/>
        </w:rPr>
      </w:pPr>
    </w:p>
    <w:p w14:paraId="0C5C9C19" w14:textId="77777777" w:rsidR="00A263E3" w:rsidDel="009F34C3" w:rsidRDefault="00A263E3" w:rsidP="00A263E3">
      <w:pPr>
        <w:pStyle w:val="Normal1"/>
        <w:contextualSpacing/>
        <w:rPr>
          <w:del w:id="37" w:author="Chin, Elisabeth" w:date="2018-12-03T14:12:00Z"/>
          <w:sz w:val="20"/>
          <w:szCs w:val="20"/>
        </w:rPr>
      </w:pPr>
    </w:p>
    <w:p w14:paraId="57DD12A5" w14:textId="77777777" w:rsidR="00A263E3" w:rsidRDefault="00A263E3" w:rsidP="00A263E3">
      <w:pPr>
        <w:pStyle w:val="Normal1"/>
        <w:contextualSpacing/>
        <w:rPr>
          <w:sz w:val="20"/>
          <w:szCs w:val="20"/>
        </w:rPr>
      </w:pPr>
    </w:p>
    <w:p w14:paraId="57211A2F" w14:textId="77777777" w:rsidR="000951AB" w:rsidRPr="00F00911" w:rsidRDefault="0027224B" w:rsidP="00A263E3">
      <w:pPr>
        <w:spacing w:before="120"/>
        <w:rPr>
          <w:rFonts w:ascii="Arial" w:hAnsi="Arial"/>
          <w:b/>
          <w:color w:val="78BE20"/>
          <w:sz w:val="20"/>
        </w:rPr>
      </w:pPr>
      <w:r w:rsidRPr="00F00911">
        <w:rPr>
          <w:rFonts w:ascii="Arial" w:hAnsi="Arial"/>
          <w:b/>
          <w:color w:val="78BE20"/>
          <w:sz w:val="20"/>
        </w:rPr>
        <w:lastRenderedPageBreak/>
        <w:t>COURSE MATERIALS &amp; REQUIREMENTS</w:t>
      </w:r>
    </w:p>
    <w:p w14:paraId="2BF6598A" w14:textId="77777777" w:rsidR="000951AB" w:rsidRDefault="0027224B" w:rsidP="000951AB">
      <w:pPr>
        <w:spacing w:before="120"/>
        <w:rPr>
          <w:rFonts w:ascii="Arial" w:hAnsi="Arial"/>
          <w:sz w:val="20"/>
        </w:rPr>
      </w:pPr>
      <w:r w:rsidRPr="0027224B">
        <w:rPr>
          <w:rFonts w:ascii="Arial" w:hAnsi="Arial"/>
          <w:b/>
          <w:sz w:val="20"/>
        </w:rPr>
        <w:t xml:space="preserve">Reading </w:t>
      </w:r>
      <w:r w:rsidRPr="00DC1D1F">
        <w:rPr>
          <w:rFonts w:ascii="Arial" w:hAnsi="Arial"/>
          <w:b/>
          <w:sz w:val="20"/>
        </w:rPr>
        <w:t xml:space="preserve">Materials: </w:t>
      </w:r>
    </w:p>
    <w:p w14:paraId="24D5BC28" w14:textId="77777777" w:rsidR="00A263E3" w:rsidRDefault="00A263E3" w:rsidP="00A263E3">
      <w:pPr>
        <w:pStyle w:val="Normal1"/>
        <w:numPr>
          <w:ilvl w:val="0"/>
          <w:numId w:val="16"/>
        </w:numPr>
        <w:contextualSpacing/>
        <w:rPr>
          <w:sz w:val="20"/>
          <w:szCs w:val="20"/>
        </w:rPr>
      </w:pPr>
      <w:r>
        <w:rPr>
          <w:rFonts w:ascii="Arial" w:eastAsia="Arial" w:hAnsi="Arial" w:cs="Arial"/>
          <w:sz w:val="20"/>
          <w:szCs w:val="20"/>
        </w:rPr>
        <w:t>“An Introduction to Statistical Learning: with Applications in R” – Gareth James, Daniela Witten, Trevor Hastie, Robert Tibshirani. Freely available at http://www-bcf.usc.edu/~gareth/ISL/</w:t>
      </w:r>
    </w:p>
    <w:p w14:paraId="36A006C6" w14:textId="77777777" w:rsidR="000951AB" w:rsidRPr="00A263E3" w:rsidRDefault="00A263E3" w:rsidP="00A263E3">
      <w:pPr>
        <w:pStyle w:val="Normal1"/>
        <w:numPr>
          <w:ilvl w:val="0"/>
          <w:numId w:val="16"/>
        </w:numPr>
        <w:contextualSpacing/>
        <w:rPr>
          <w:sz w:val="20"/>
          <w:szCs w:val="20"/>
        </w:rPr>
      </w:pPr>
      <w:r>
        <w:rPr>
          <w:rFonts w:ascii="Arial" w:eastAsia="Arial" w:hAnsi="Arial" w:cs="Arial"/>
          <w:sz w:val="20"/>
          <w:szCs w:val="20"/>
        </w:rPr>
        <w:t xml:space="preserve">Sci-kit learn python package documentation. Freely available at </w:t>
      </w:r>
      <w:hyperlink r:id="rId12" w:history="1">
        <w:r w:rsidRPr="0063456D">
          <w:rPr>
            <w:rStyle w:val="Hyperlink"/>
            <w:rFonts w:ascii="Arial" w:eastAsia="Arial" w:hAnsi="Arial" w:cs="Arial"/>
            <w:sz w:val="20"/>
            <w:szCs w:val="20"/>
          </w:rPr>
          <w:t>http://scikit-learn.org/stable/documentation.html</w:t>
        </w:r>
      </w:hyperlink>
    </w:p>
    <w:p w14:paraId="3430B545" w14:textId="77777777" w:rsidR="000951AB" w:rsidRPr="00DC1D1F" w:rsidRDefault="009F34C3" w:rsidP="000951AB">
      <w:pPr>
        <w:spacing w:before="120"/>
        <w:rPr>
          <w:rFonts w:ascii="Arial" w:hAnsi="Arial"/>
          <w:b/>
          <w:sz w:val="20"/>
        </w:rPr>
      </w:pPr>
    </w:p>
    <w:p w14:paraId="4BA6DBA7" w14:textId="77777777" w:rsidR="000951AB" w:rsidRDefault="0027224B" w:rsidP="000951AB">
      <w:pPr>
        <w:spacing w:before="120"/>
        <w:rPr>
          <w:rFonts w:ascii="Arial" w:hAnsi="Arial"/>
          <w:sz w:val="20"/>
        </w:rPr>
      </w:pPr>
      <w:r w:rsidRPr="00DC1D1F">
        <w:rPr>
          <w:rFonts w:ascii="Arial" w:hAnsi="Arial"/>
          <w:b/>
          <w:sz w:val="20"/>
        </w:rPr>
        <w:t>Technology Requirements:</w:t>
      </w:r>
      <w:r w:rsidRPr="00DC1D1F">
        <w:rPr>
          <w:rFonts w:ascii="Arial" w:hAnsi="Arial"/>
          <w:sz w:val="20"/>
        </w:rPr>
        <w:t xml:space="preserve"> </w:t>
      </w:r>
    </w:p>
    <w:p w14:paraId="5B45695D" w14:textId="77777777" w:rsidR="00A263E3" w:rsidRPr="00A263E3" w:rsidRDefault="00A263E3" w:rsidP="00A263E3">
      <w:pPr>
        <w:pStyle w:val="Normal1"/>
        <w:numPr>
          <w:ilvl w:val="0"/>
          <w:numId w:val="16"/>
        </w:numPr>
        <w:contextualSpacing/>
        <w:rPr>
          <w:sz w:val="20"/>
          <w:szCs w:val="20"/>
        </w:rPr>
      </w:pPr>
      <w:r>
        <w:rPr>
          <w:rFonts w:ascii="Arial" w:eastAsia="Arial" w:hAnsi="Arial" w:cs="Arial"/>
          <w:sz w:val="20"/>
          <w:szCs w:val="20"/>
        </w:rPr>
        <w:t>An account with github.com (free).</w:t>
      </w:r>
    </w:p>
    <w:p w14:paraId="10E7EA82" w14:textId="77777777" w:rsidR="00A263E3" w:rsidRPr="009F34C3" w:rsidDel="009F34C3" w:rsidRDefault="00A263E3" w:rsidP="00A263E3">
      <w:pPr>
        <w:pStyle w:val="Normal1"/>
        <w:numPr>
          <w:ilvl w:val="0"/>
          <w:numId w:val="16"/>
        </w:numPr>
        <w:contextualSpacing/>
        <w:rPr>
          <w:del w:id="38" w:author="Chin, Elisabeth" w:date="2018-12-03T14:13:00Z"/>
          <w:rFonts w:ascii="Arial" w:hAnsi="Arial" w:cs="Arial"/>
          <w:sz w:val="20"/>
          <w:szCs w:val="20"/>
          <w:rPrChange w:id="39" w:author="Chin, Elisabeth" w:date="2018-12-03T14:13:00Z">
            <w:rPr>
              <w:del w:id="40" w:author="Chin, Elisabeth" w:date="2018-12-03T14:13:00Z"/>
              <w:sz w:val="20"/>
              <w:szCs w:val="20"/>
            </w:rPr>
          </w:rPrChange>
        </w:rPr>
      </w:pPr>
      <w:r w:rsidRPr="009F34C3">
        <w:rPr>
          <w:rFonts w:ascii="Arial" w:hAnsi="Arial" w:cs="Arial"/>
          <w:sz w:val="20"/>
          <w:szCs w:val="20"/>
          <w:rPrChange w:id="41" w:author="Chin, Elisabeth" w:date="2018-12-03T14:13:00Z">
            <w:rPr>
              <w:sz w:val="20"/>
              <w:szCs w:val="20"/>
            </w:rPr>
          </w:rPrChange>
        </w:rPr>
        <w:t>R; python</w:t>
      </w:r>
    </w:p>
    <w:p w14:paraId="2C1C28E9" w14:textId="77777777" w:rsidR="00A263E3" w:rsidRPr="009F34C3" w:rsidRDefault="00A263E3" w:rsidP="009F34C3">
      <w:pPr>
        <w:pStyle w:val="Normal1"/>
        <w:numPr>
          <w:ilvl w:val="0"/>
          <w:numId w:val="16"/>
        </w:numPr>
        <w:contextualSpacing/>
        <w:rPr>
          <w:rFonts w:ascii="Arial" w:hAnsi="Arial"/>
          <w:b/>
          <w:sz w:val="20"/>
          <w:rPrChange w:id="42" w:author="Chin, Elisabeth" w:date="2018-12-03T14:13:00Z">
            <w:rPr/>
          </w:rPrChange>
        </w:rPr>
        <w:pPrChange w:id="43" w:author="Chin, Elisabeth" w:date="2018-12-03T14:13:00Z">
          <w:pPr>
            <w:tabs>
              <w:tab w:val="left" w:pos="3060"/>
            </w:tabs>
            <w:spacing w:before="120"/>
          </w:pPr>
        </w:pPrChange>
      </w:pPr>
    </w:p>
    <w:p w14:paraId="4F5A4883" w14:textId="1A7C1951" w:rsidR="00FE0E74" w:rsidRDefault="009F34C3" w:rsidP="00FE0E74">
      <w:pPr>
        <w:tabs>
          <w:tab w:val="left" w:pos="3060"/>
        </w:tabs>
        <w:spacing w:before="120"/>
        <w:rPr>
          <w:rFonts w:ascii="Arial" w:hAnsi="Arial"/>
          <w:sz w:val="20"/>
        </w:rPr>
      </w:pPr>
      <w:r>
        <w:rPr>
          <w:rFonts w:ascii="Arial" w:hAnsi="Arial"/>
          <w:sz w:val="20"/>
        </w:rPr>
        <w:pict w14:anchorId="2FDE5542">
          <v:shape id="_x0000_i1035" type="#_x0000_t75" style="width:499pt;height:1.55pt" o:hrpct="0" o:hralign="center" o:hr="t">
            <v:imagedata r:id="rId11" o:title="Default Line"/>
          </v:shape>
        </w:pict>
      </w:r>
    </w:p>
    <w:p w14:paraId="559CA992" w14:textId="77777777" w:rsidR="00F5377A" w:rsidRDefault="00F5377A" w:rsidP="00FE0E74">
      <w:pPr>
        <w:rPr>
          <w:rFonts w:ascii="Arial" w:hAnsi="Arial"/>
          <w:b/>
          <w:color w:val="78BE20"/>
          <w:sz w:val="20"/>
        </w:rPr>
      </w:pPr>
    </w:p>
    <w:p w14:paraId="76223A06" w14:textId="77777777" w:rsidR="00A263E3" w:rsidRDefault="00FE0E74" w:rsidP="00FE0E74">
      <w:pPr>
        <w:rPr>
          <w:rFonts w:ascii="Arial" w:hAnsi="Arial"/>
          <w:b/>
          <w:color w:val="78BE20"/>
          <w:sz w:val="20"/>
        </w:rPr>
      </w:pPr>
      <w:r w:rsidRPr="00F00911">
        <w:rPr>
          <w:rFonts w:ascii="Arial" w:hAnsi="Arial"/>
          <w:b/>
          <w:color w:val="78BE20"/>
          <w:sz w:val="20"/>
        </w:rPr>
        <w:t>ASSESSMENT SUMMARY</w:t>
      </w:r>
    </w:p>
    <w:p w14:paraId="1A18FF47" w14:textId="77777777" w:rsidR="00FE0E74" w:rsidRPr="0027224B" w:rsidRDefault="00FE0E74" w:rsidP="00FE0E74">
      <w:pPr>
        <w:rPr>
          <w:rFonts w:ascii="Arial" w:hAnsi="Arial"/>
          <w:sz w:val="20"/>
        </w:rPr>
      </w:pPr>
      <w:r w:rsidRPr="0027224B">
        <w:rPr>
          <w:rFonts w:ascii="Arial" w:hAnsi="Arial"/>
          <w:sz w:val="20"/>
        </w:rPr>
        <w:tab/>
      </w:r>
    </w:p>
    <w:p w14:paraId="4C060D73" w14:textId="77777777" w:rsidR="00A263E3" w:rsidRDefault="00A263E3" w:rsidP="00A263E3">
      <w:pPr>
        <w:pStyle w:val="Normal1"/>
        <w:tabs>
          <w:tab w:val="left" w:pos="3060"/>
        </w:tabs>
        <w:ind w:left="1440"/>
        <w:rPr>
          <w:rFonts w:ascii="Arial" w:eastAsia="Arial" w:hAnsi="Arial" w:cs="Arial"/>
          <w:sz w:val="20"/>
          <w:szCs w:val="20"/>
        </w:rPr>
      </w:pPr>
      <w:r>
        <w:rPr>
          <w:rFonts w:ascii="Arial" w:eastAsia="Arial" w:hAnsi="Arial" w:cs="Arial"/>
          <w:sz w:val="20"/>
          <w:szCs w:val="20"/>
        </w:rPr>
        <w:t>3 Individual Homework Assignments</w:t>
      </w:r>
      <w:r>
        <w:rPr>
          <w:rFonts w:ascii="Arial" w:eastAsia="Arial" w:hAnsi="Arial" w:cs="Arial"/>
          <w:sz w:val="20"/>
          <w:szCs w:val="20"/>
        </w:rPr>
        <w:tab/>
        <w:t>60%</w:t>
      </w:r>
    </w:p>
    <w:p w14:paraId="1F3ED9A2" w14:textId="77777777" w:rsidR="00A263E3" w:rsidRDefault="00A263E3" w:rsidP="00A263E3">
      <w:pPr>
        <w:pStyle w:val="Normal1"/>
        <w:tabs>
          <w:tab w:val="left" w:pos="3060"/>
        </w:tabs>
        <w:spacing w:before="120"/>
        <w:ind w:left="1440"/>
        <w:rPr>
          <w:rFonts w:ascii="Arial" w:eastAsia="Arial" w:hAnsi="Arial" w:cs="Arial"/>
          <w:sz w:val="20"/>
          <w:szCs w:val="20"/>
        </w:rPr>
      </w:pPr>
      <w:r>
        <w:rPr>
          <w:rFonts w:ascii="Arial" w:eastAsia="Arial" w:hAnsi="Arial" w:cs="Arial"/>
          <w:sz w:val="20"/>
          <w:szCs w:val="20"/>
        </w:rPr>
        <w:t xml:space="preserve">1 Final Group Assignment </w:t>
      </w:r>
      <w:r>
        <w:rPr>
          <w:rFonts w:ascii="Arial" w:eastAsia="Arial" w:hAnsi="Arial" w:cs="Arial"/>
          <w:sz w:val="20"/>
          <w:szCs w:val="20"/>
        </w:rPr>
        <w:tab/>
        <w:t>30%</w:t>
      </w:r>
    </w:p>
    <w:p w14:paraId="492FE20F" w14:textId="77777777" w:rsidR="00A263E3" w:rsidRDefault="00A263E3" w:rsidP="00A263E3">
      <w:pPr>
        <w:pStyle w:val="Normal1"/>
        <w:tabs>
          <w:tab w:val="left" w:pos="3060"/>
        </w:tabs>
        <w:spacing w:before="120"/>
        <w:ind w:left="1440"/>
        <w:rPr>
          <w:rFonts w:ascii="Arial" w:eastAsia="Arial" w:hAnsi="Arial" w:cs="Arial"/>
          <w:sz w:val="20"/>
          <w:szCs w:val="20"/>
        </w:rPr>
      </w:pPr>
      <w:r>
        <w:rPr>
          <w:rFonts w:ascii="Arial" w:eastAsia="Arial" w:hAnsi="Arial" w:cs="Arial"/>
          <w:sz w:val="20"/>
          <w:szCs w:val="20"/>
        </w:rPr>
        <w:t>Class participation</w:t>
      </w:r>
      <w:r>
        <w:rPr>
          <w:rFonts w:ascii="Arial" w:eastAsia="Arial" w:hAnsi="Arial" w:cs="Arial"/>
          <w:sz w:val="20"/>
          <w:szCs w:val="20"/>
        </w:rPr>
        <w:tab/>
        <w:t>10%</w:t>
      </w:r>
    </w:p>
    <w:p w14:paraId="4D003ADB" w14:textId="77777777" w:rsidR="00FE0E74" w:rsidRPr="0027224B" w:rsidRDefault="00FE0E74" w:rsidP="00FE0E74">
      <w:pPr>
        <w:spacing w:before="120"/>
        <w:rPr>
          <w:rFonts w:ascii="Arial" w:hAnsi="Arial"/>
          <w:sz w:val="20"/>
        </w:rPr>
      </w:pPr>
    </w:p>
    <w:p w14:paraId="1CDEC27F" w14:textId="77777777" w:rsidR="000951AB" w:rsidRPr="0027224B" w:rsidRDefault="00FE0E74" w:rsidP="00F00911">
      <w:pPr>
        <w:rPr>
          <w:rFonts w:ascii="Arial" w:hAnsi="Arial"/>
          <w:color w:val="669900"/>
          <w:sz w:val="20"/>
        </w:rPr>
      </w:pPr>
      <w:r>
        <w:rPr>
          <w:rFonts w:ascii="Arial" w:hAnsi="Arial"/>
          <w:b/>
          <w:color w:val="78BE20"/>
          <w:sz w:val="20"/>
        </w:rPr>
        <w:t>ASSESSMENT DESCRIPTION</w:t>
      </w:r>
    </w:p>
    <w:p w14:paraId="28D83AEF" w14:textId="77777777" w:rsidR="00A263E3" w:rsidRDefault="00A263E3" w:rsidP="00A263E3">
      <w:pPr>
        <w:pStyle w:val="Normal1"/>
        <w:rPr>
          <w:rFonts w:ascii="Arial" w:eastAsia="Arial" w:hAnsi="Arial" w:cs="Arial"/>
          <w:b/>
          <w:sz w:val="20"/>
          <w:szCs w:val="20"/>
        </w:rPr>
      </w:pPr>
      <w:r>
        <w:rPr>
          <w:rFonts w:ascii="Arial" w:eastAsia="Arial" w:hAnsi="Arial" w:cs="Arial"/>
          <w:b/>
          <w:sz w:val="20"/>
          <w:szCs w:val="20"/>
        </w:rPr>
        <w:t>Individual Assignments</w:t>
      </w:r>
    </w:p>
    <w:p w14:paraId="0A59B087" w14:textId="77777777" w:rsidR="00A263E3" w:rsidRDefault="00A263E3" w:rsidP="00A263E3">
      <w:pPr>
        <w:pStyle w:val="Normal1"/>
        <w:ind w:right="279"/>
        <w:rPr>
          <w:rFonts w:ascii="Arial" w:eastAsia="Arial" w:hAnsi="Arial" w:cs="Arial"/>
          <w:sz w:val="20"/>
          <w:szCs w:val="20"/>
        </w:rPr>
      </w:pPr>
      <w:r>
        <w:rPr>
          <w:rFonts w:ascii="Arial" w:eastAsia="Arial" w:hAnsi="Arial" w:cs="Arial"/>
          <w:sz w:val="20"/>
          <w:szCs w:val="20"/>
        </w:rPr>
        <w:t>During the term, there will be three individual assignments. Each assignment will focus on a combination of theory and application. Each assignment will require the analysis of a data set. You will be provided with the data, and a set of questions. You will need to submit the assignment in the form of a report. Your marks will be based on the depth of the analysis and the presentation in the form of a report.</w:t>
      </w:r>
    </w:p>
    <w:p w14:paraId="2DD5EC62" w14:textId="77777777" w:rsidR="00A263E3" w:rsidRDefault="00A263E3" w:rsidP="00A263E3">
      <w:pPr>
        <w:pStyle w:val="Normal1"/>
        <w:ind w:right="279"/>
        <w:rPr>
          <w:rFonts w:ascii="Arial" w:eastAsia="Arial" w:hAnsi="Arial" w:cs="Arial"/>
          <w:sz w:val="20"/>
          <w:szCs w:val="20"/>
        </w:rPr>
      </w:pPr>
    </w:p>
    <w:p w14:paraId="02DA2E11" w14:textId="77777777" w:rsidR="00A263E3" w:rsidRDefault="00A263E3" w:rsidP="00A263E3">
      <w:pPr>
        <w:pStyle w:val="Normal1"/>
        <w:rPr>
          <w:rFonts w:ascii="Arial" w:eastAsia="Arial" w:hAnsi="Arial" w:cs="Arial"/>
          <w:b/>
          <w:sz w:val="20"/>
          <w:szCs w:val="20"/>
        </w:rPr>
      </w:pPr>
      <w:r>
        <w:rPr>
          <w:rFonts w:ascii="Arial" w:eastAsia="Arial" w:hAnsi="Arial" w:cs="Arial"/>
          <w:b/>
          <w:sz w:val="20"/>
          <w:szCs w:val="20"/>
        </w:rPr>
        <w:t>Class Participation</w:t>
      </w:r>
    </w:p>
    <w:p w14:paraId="0725FA13" w14:textId="77777777" w:rsidR="00A263E3" w:rsidRDefault="00A263E3" w:rsidP="00A263E3">
      <w:pPr>
        <w:pStyle w:val="Normal1"/>
        <w:ind w:right="223"/>
        <w:jc w:val="both"/>
        <w:rPr>
          <w:rFonts w:ascii="Arial" w:eastAsia="Arial" w:hAnsi="Arial" w:cs="Arial"/>
          <w:sz w:val="20"/>
          <w:szCs w:val="20"/>
        </w:rPr>
      </w:pPr>
      <w:r>
        <w:rPr>
          <w:rFonts w:ascii="Arial" w:eastAsia="Arial" w:hAnsi="Arial" w:cs="Arial"/>
          <w:sz w:val="20"/>
          <w:szCs w:val="20"/>
        </w:rPr>
        <w:t>We all bring experience and knowledge into the classroom, and all class participants should share this and benefit by it. Effective class participation includes</w:t>
      </w:r>
    </w:p>
    <w:p w14:paraId="56F771B6" w14:textId="77777777" w:rsidR="00A263E3" w:rsidRDefault="00A263E3" w:rsidP="00A263E3">
      <w:pPr>
        <w:pStyle w:val="Normal1"/>
        <w:numPr>
          <w:ilvl w:val="0"/>
          <w:numId w:val="19"/>
        </w:numPr>
        <w:spacing w:line="276" w:lineRule="auto"/>
        <w:contextualSpacing/>
        <w:rPr>
          <w:sz w:val="20"/>
          <w:szCs w:val="20"/>
        </w:rPr>
      </w:pPr>
      <w:r>
        <w:rPr>
          <w:rFonts w:ascii="Arial" w:eastAsia="Arial" w:hAnsi="Arial" w:cs="Arial"/>
          <w:sz w:val="20"/>
          <w:szCs w:val="20"/>
        </w:rPr>
        <w:t>Being prepared for class participation by reading the assigned materials</w:t>
      </w:r>
    </w:p>
    <w:p w14:paraId="6DD23689" w14:textId="77777777" w:rsidR="00A263E3" w:rsidRDefault="00A263E3" w:rsidP="00A263E3">
      <w:pPr>
        <w:pStyle w:val="Normal1"/>
        <w:numPr>
          <w:ilvl w:val="0"/>
          <w:numId w:val="19"/>
        </w:numPr>
        <w:spacing w:line="276" w:lineRule="auto"/>
        <w:contextualSpacing/>
        <w:rPr>
          <w:sz w:val="20"/>
          <w:szCs w:val="20"/>
        </w:rPr>
      </w:pPr>
      <w:r>
        <w:rPr>
          <w:rFonts w:ascii="Arial" w:eastAsia="Arial" w:hAnsi="Arial" w:cs="Arial"/>
          <w:sz w:val="20"/>
          <w:szCs w:val="20"/>
        </w:rPr>
        <w:t>asking questions about concepts from lectures or readings that you agree or disagree with;</w:t>
      </w:r>
    </w:p>
    <w:p w14:paraId="3483181C" w14:textId="77777777" w:rsidR="00A263E3" w:rsidRDefault="00A263E3" w:rsidP="00A263E3">
      <w:pPr>
        <w:pStyle w:val="Normal1"/>
        <w:numPr>
          <w:ilvl w:val="0"/>
          <w:numId w:val="19"/>
        </w:numPr>
        <w:spacing w:line="276" w:lineRule="auto"/>
        <w:contextualSpacing/>
        <w:rPr>
          <w:sz w:val="20"/>
          <w:szCs w:val="20"/>
        </w:rPr>
      </w:pPr>
      <w:r>
        <w:rPr>
          <w:rFonts w:ascii="Arial" w:eastAsia="Arial" w:hAnsi="Arial" w:cs="Arial"/>
          <w:sz w:val="20"/>
          <w:szCs w:val="20"/>
        </w:rPr>
        <w:t>sharing your experience or point of view with the class</w:t>
      </w:r>
    </w:p>
    <w:p w14:paraId="2440CB35" w14:textId="77777777" w:rsidR="00A263E3" w:rsidRDefault="00A263E3" w:rsidP="00A263E3">
      <w:pPr>
        <w:pStyle w:val="Normal1"/>
        <w:numPr>
          <w:ilvl w:val="0"/>
          <w:numId w:val="19"/>
        </w:numPr>
        <w:spacing w:line="276" w:lineRule="auto"/>
        <w:contextualSpacing/>
        <w:rPr>
          <w:sz w:val="20"/>
          <w:szCs w:val="20"/>
        </w:rPr>
      </w:pPr>
      <w:r>
        <w:rPr>
          <w:rFonts w:ascii="Arial" w:eastAsia="Arial" w:hAnsi="Arial" w:cs="Arial"/>
          <w:sz w:val="20"/>
          <w:szCs w:val="20"/>
        </w:rPr>
        <w:t>building on points raised by others;</w:t>
      </w:r>
    </w:p>
    <w:p w14:paraId="64C06C58" w14:textId="77777777" w:rsidR="00A263E3" w:rsidRDefault="00A263E3" w:rsidP="00A263E3">
      <w:pPr>
        <w:pStyle w:val="Normal1"/>
        <w:numPr>
          <w:ilvl w:val="0"/>
          <w:numId w:val="19"/>
        </w:numPr>
        <w:spacing w:line="276" w:lineRule="auto"/>
        <w:contextualSpacing/>
        <w:rPr>
          <w:sz w:val="20"/>
          <w:szCs w:val="20"/>
        </w:rPr>
      </w:pPr>
      <w:r>
        <w:rPr>
          <w:rFonts w:ascii="Arial" w:eastAsia="Arial" w:hAnsi="Arial" w:cs="Arial"/>
          <w:sz w:val="20"/>
          <w:szCs w:val="20"/>
        </w:rPr>
        <w:t>clarifying issues or</w:t>
      </w:r>
    </w:p>
    <w:p w14:paraId="45095FBC" w14:textId="77777777" w:rsidR="00A263E3" w:rsidDel="009F34C3" w:rsidRDefault="00A263E3" w:rsidP="00A263E3">
      <w:pPr>
        <w:pStyle w:val="Normal1"/>
        <w:numPr>
          <w:ilvl w:val="0"/>
          <w:numId w:val="19"/>
        </w:numPr>
        <w:spacing w:line="276" w:lineRule="auto"/>
        <w:contextualSpacing/>
        <w:rPr>
          <w:del w:id="44" w:author="Chin, Elisabeth" w:date="2018-12-03T14:13:00Z"/>
          <w:sz w:val="20"/>
          <w:szCs w:val="20"/>
        </w:rPr>
      </w:pPr>
      <w:proofErr w:type="gramStart"/>
      <w:r>
        <w:rPr>
          <w:rFonts w:ascii="Arial" w:eastAsia="Arial" w:hAnsi="Arial" w:cs="Arial"/>
          <w:sz w:val="20"/>
          <w:szCs w:val="20"/>
        </w:rPr>
        <w:t>relating</w:t>
      </w:r>
      <w:proofErr w:type="gramEnd"/>
      <w:r>
        <w:rPr>
          <w:rFonts w:ascii="Arial" w:eastAsia="Arial" w:hAnsi="Arial" w:cs="Arial"/>
          <w:sz w:val="20"/>
          <w:szCs w:val="20"/>
        </w:rPr>
        <w:t xml:space="preserve"> topics discussed to previous class discussions.</w:t>
      </w:r>
    </w:p>
    <w:p w14:paraId="13AA7B21" w14:textId="77777777" w:rsidR="00A263E3" w:rsidRPr="009F34C3" w:rsidDel="009F34C3" w:rsidRDefault="00A263E3" w:rsidP="009F34C3">
      <w:pPr>
        <w:pStyle w:val="Normal1"/>
        <w:numPr>
          <w:ilvl w:val="0"/>
          <w:numId w:val="19"/>
        </w:numPr>
        <w:spacing w:line="276" w:lineRule="auto"/>
        <w:contextualSpacing/>
        <w:rPr>
          <w:ins w:id="45" w:author="SauderIT" w:date="2018-01-10T13:29:00Z"/>
          <w:del w:id="46" w:author="Chin, Elisabeth" w:date="2018-12-03T14:13:00Z"/>
          <w:rFonts w:ascii="Arial" w:eastAsia="Arial" w:hAnsi="Arial" w:cs="Arial"/>
          <w:sz w:val="20"/>
          <w:szCs w:val="20"/>
          <w:rPrChange w:id="47" w:author="Chin, Elisabeth" w:date="2018-12-03T14:13:00Z">
            <w:rPr>
              <w:ins w:id="48" w:author="SauderIT" w:date="2018-01-10T13:29:00Z"/>
              <w:del w:id="49" w:author="Chin, Elisabeth" w:date="2018-12-03T14:13:00Z"/>
              <w:rFonts w:ascii="Arial" w:eastAsia="Arial" w:hAnsi="Arial" w:cs="Arial"/>
              <w:sz w:val="20"/>
              <w:szCs w:val="20"/>
            </w:rPr>
          </w:rPrChange>
        </w:rPr>
        <w:pPrChange w:id="50" w:author="Chin, Elisabeth" w:date="2018-12-03T14:13:00Z">
          <w:pPr>
            <w:pStyle w:val="Normal1"/>
            <w:ind w:right="191"/>
          </w:pPr>
        </w:pPrChange>
      </w:pPr>
    </w:p>
    <w:p w14:paraId="0E424D93" w14:textId="4AAF2A38" w:rsidR="00A263E3" w:rsidRDefault="009F34C3" w:rsidP="009F34C3">
      <w:pPr>
        <w:pStyle w:val="Normal1"/>
        <w:numPr>
          <w:ilvl w:val="0"/>
          <w:numId w:val="19"/>
        </w:numPr>
        <w:spacing w:line="276" w:lineRule="auto"/>
        <w:contextualSpacing/>
        <w:rPr>
          <w:ins w:id="51" w:author="SauderIT" w:date="2018-01-10T13:29:00Z"/>
          <w:rFonts w:ascii="Arial" w:eastAsia="Arial" w:hAnsi="Arial" w:cs="Arial"/>
          <w:sz w:val="20"/>
          <w:szCs w:val="20"/>
        </w:rPr>
        <w:pPrChange w:id="52" w:author="Chin, Elisabeth" w:date="2018-12-03T14:13:00Z">
          <w:pPr>
            <w:pStyle w:val="Normal1"/>
            <w:ind w:right="191"/>
          </w:pPr>
        </w:pPrChange>
      </w:pPr>
      <w:ins w:id="53" w:author="Chin, Elisabeth" w:date="2018-12-03T14:13:00Z">
        <w:r>
          <w:rPr>
            <w:rFonts w:ascii="Arial" w:eastAsia="Arial" w:hAnsi="Arial" w:cs="Arial"/>
            <w:sz w:val="20"/>
            <w:szCs w:val="20"/>
          </w:rPr>
          <w:tab/>
        </w:r>
      </w:ins>
    </w:p>
    <w:p w14:paraId="20A6B6CD" w14:textId="77777777" w:rsidR="00A263E3" w:rsidRDefault="00A263E3" w:rsidP="00A263E3">
      <w:pPr>
        <w:pStyle w:val="Normal1"/>
        <w:ind w:right="191"/>
        <w:rPr>
          <w:ins w:id="54" w:author="SauderIT" w:date="2018-01-10T13:29:00Z"/>
          <w:rFonts w:ascii="Arial" w:eastAsia="Arial" w:hAnsi="Arial" w:cs="Arial"/>
          <w:sz w:val="20"/>
          <w:szCs w:val="20"/>
        </w:rPr>
      </w:pPr>
    </w:p>
    <w:p w14:paraId="36BFAB5E" w14:textId="77777777" w:rsidR="00A263E3" w:rsidRDefault="00A263E3" w:rsidP="00A263E3">
      <w:pPr>
        <w:pStyle w:val="Normal1"/>
        <w:ind w:right="191"/>
        <w:rPr>
          <w:rFonts w:ascii="Arial" w:eastAsia="Arial" w:hAnsi="Arial" w:cs="Arial"/>
          <w:sz w:val="20"/>
          <w:szCs w:val="20"/>
        </w:rPr>
      </w:pPr>
      <w:r>
        <w:rPr>
          <w:rFonts w:ascii="Arial" w:eastAsia="Arial" w:hAnsi="Arial" w:cs="Arial"/>
          <w:sz w:val="20"/>
          <w:szCs w:val="20"/>
        </w:rPr>
        <w:t>Direct student-student interaction is encouraged.  Such interaction should be both positive and courteous even when your opinions differ.  Class attendance is important. Regular and punctual attendance is a necessary but not a sufficient criterion for high class participation grades.</w:t>
      </w:r>
    </w:p>
    <w:p w14:paraId="721E0744" w14:textId="77777777" w:rsidR="00A263E3" w:rsidRDefault="00A263E3" w:rsidP="00A263E3">
      <w:pPr>
        <w:pStyle w:val="Normal1"/>
        <w:ind w:right="247"/>
        <w:rPr>
          <w:rFonts w:ascii="Arial" w:eastAsia="Arial" w:hAnsi="Arial" w:cs="Arial"/>
          <w:sz w:val="20"/>
          <w:szCs w:val="20"/>
        </w:rPr>
      </w:pPr>
      <w:r>
        <w:rPr>
          <w:rFonts w:ascii="Arial" w:eastAsia="Arial" w:hAnsi="Arial" w:cs="Arial"/>
          <w:sz w:val="20"/>
          <w:szCs w:val="20"/>
        </w:rPr>
        <w:t xml:space="preserve">Positive contributions to class discussion increase your score. Attending class and not speaking has neither a positive nor a negative impact on your participation grade. Further, you can demonstrate your class commitment by following course instructions, emailing me any course relevant examples from the media and/or your own industry experience, which you feel may enhance the class discussion. Failing to attend significant </w:t>
      </w:r>
      <w:r>
        <w:rPr>
          <w:rFonts w:ascii="Arial" w:eastAsia="Arial" w:hAnsi="Arial" w:cs="Arial"/>
          <w:sz w:val="20"/>
          <w:szCs w:val="20"/>
        </w:rPr>
        <w:lastRenderedPageBreak/>
        <w:t>portions of a class session, poor preparation, and detrimental participation (including being disrespectful to any class member) decrease your participation score.</w:t>
      </w:r>
    </w:p>
    <w:p w14:paraId="0509BEE8" w14:textId="77777777" w:rsidR="00A263E3" w:rsidRDefault="00A263E3" w:rsidP="00A263E3">
      <w:pPr>
        <w:pStyle w:val="Normal1"/>
        <w:ind w:right="247"/>
        <w:rPr>
          <w:rFonts w:ascii="Arial" w:eastAsia="Arial" w:hAnsi="Arial" w:cs="Arial"/>
          <w:sz w:val="20"/>
          <w:szCs w:val="20"/>
        </w:rPr>
      </w:pPr>
    </w:p>
    <w:p w14:paraId="61ED7FDA" w14:textId="77777777" w:rsidR="00A263E3" w:rsidRDefault="00A263E3" w:rsidP="00A263E3">
      <w:pPr>
        <w:pStyle w:val="Normal1"/>
        <w:rPr>
          <w:rFonts w:ascii="Arial" w:eastAsia="Arial" w:hAnsi="Arial" w:cs="Arial"/>
          <w:b/>
          <w:sz w:val="20"/>
          <w:szCs w:val="20"/>
        </w:rPr>
      </w:pPr>
      <w:r>
        <w:rPr>
          <w:rFonts w:ascii="Arial" w:eastAsia="Arial" w:hAnsi="Arial" w:cs="Arial"/>
          <w:b/>
          <w:sz w:val="20"/>
          <w:szCs w:val="20"/>
        </w:rPr>
        <w:t>Group assignment</w:t>
      </w:r>
    </w:p>
    <w:p w14:paraId="6F4EC986" w14:textId="77777777" w:rsidR="00A263E3" w:rsidRDefault="00A263E3" w:rsidP="00A263E3">
      <w:pPr>
        <w:pStyle w:val="Normal1"/>
        <w:tabs>
          <w:tab w:val="left" w:pos="1276"/>
        </w:tabs>
        <w:rPr>
          <w:rFonts w:ascii="Arial" w:eastAsia="Arial" w:hAnsi="Arial" w:cs="Arial"/>
          <w:sz w:val="20"/>
          <w:szCs w:val="20"/>
        </w:rPr>
      </w:pPr>
      <w:r>
        <w:rPr>
          <w:rFonts w:ascii="Arial" w:eastAsia="Arial" w:hAnsi="Arial" w:cs="Arial"/>
          <w:sz w:val="20"/>
          <w:szCs w:val="20"/>
        </w:rPr>
        <w:t>The group assignment will involve the analysis of a more complex data set. The format and submission requirements will be similar to the individual assignment, except that instead of simply answering the specified questions, you will be required to perform a thorough analysis of the case and submit a report summarizing your main findings. You should work in groups of two or three students. You are free to choose your own groups. If you have any difficulty in forming a group, please let the instructor know and the instructor will help you find a group. Also, please note that the all group members will receive the same mark. It is each student’s responsibility to ensure that all group members contribute more or less equally to the assignment. In case of any group related issues, please discuss with the instructor.</w:t>
      </w:r>
    </w:p>
    <w:p w14:paraId="3C961922" w14:textId="77777777" w:rsidR="000951AB" w:rsidRPr="00DC1D1F" w:rsidRDefault="009F34C3" w:rsidP="000951AB">
      <w:pPr>
        <w:spacing w:before="120"/>
        <w:rPr>
          <w:rFonts w:ascii="Arial" w:hAnsi="Arial"/>
          <w:color w:val="666666"/>
          <w:sz w:val="20"/>
        </w:rPr>
      </w:pPr>
    </w:p>
    <w:p w14:paraId="654F0624" w14:textId="77777777" w:rsidR="00FE0E74" w:rsidRPr="0027224B" w:rsidRDefault="009F34C3" w:rsidP="00F5377A">
      <w:pPr>
        <w:rPr>
          <w:rFonts w:ascii="Arial" w:hAnsi="Arial"/>
          <w:b/>
          <w:sz w:val="20"/>
        </w:rPr>
      </w:pPr>
      <w:r>
        <w:rPr>
          <w:rFonts w:ascii="Arial" w:hAnsi="Arial"/>
          <w:sz w:val="20"/>
        </w:rPr>
        <w:pict w14:anchorId="7F79A302">
          <v:shape id="_x0000_i1028" type="#_x0000_t75" style="width:499pt;height:1.55pt" o:hrpct="0" o:hralign="center" o:hr="t">
            <v:imagedata r:id="rId11" o:title="Default Line"/>
          </v:shape>
        </w:pict>
      </w:r>
    </w:p>
    <w:p w14:paraId="23AB7649" w14:textId="77777777" w:rsidR="00F5377A" w:rsidRDefault="00F5377A" w:rsidP="00F5377A">
      <w:pPr>
        <w:rPr>
          <w:rFonts w:ascii="Arial" w:hAnsi="Arial"/>
          <w:b/>
          <w:color w:val="78BE20"/>
          <w:sz w:val="20"/>
        </w:rPr>
      </w:pPr>
    </w:p>
    <w:p w14:paraId="03E594E2" w14:textId="77777777" w:rsidR="000951AB" w:rsidRPr="006C011B" w:rsidRDefault="0027224B" w:rsidP="00F5377A">
      <w:pPr>
        <w:rPr>
          <w:rFonts w:ascii="Arial" w:hAnsi="Arial"/>
          <w:b/>
          <w:color w:val="78BE20"/>
          <w:sz w:val="20"/>
        </w:rPr>
      </w:pPr>
      <w:r w:rsidRPr="006C011B">
        <w:rPr>
          <w:rFonts w:ascii="Arial" w:hAnsi="Arial"/>
          <w:b/>
          <w:color w:val="78BE20"/>
          <w:sz w:val="20"/>
        </w:rPr>
        <w:t xml:space="preserve">SCHEDULE  </w:t>
      </w:r>
    </w:p>
    <w:p w14:paraId="198D44B9" w14:textId="77777777" w:rsidR="00A263E3" w:rsidRDefault="00A263E3" w:rsidP="00A263E3">
      <w:pPr>
        <w:pStyle w:val="Normal1"/>
        <w:spacing w:before="120"/>
        <w:rPr>
          <w:rFonts w:ascii="Arial" w:eastAsia="Arial" w:hAnsi="Arial" w:cs="Arial"/>
          <w:b/>
          <w:color w:val="669900"/>
          <w:sz w:val="20"/>
          <w:szCs w:val="20"/>
        </w:rPr>
      </w:pPr>
    </w:p>
    <w:tbl>
      <w:tblPr>
        <w:tblW w:w="100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2520"/>
        <w:gridCol w:w="2520"/>
        <w:gridCol w:w="2520"/>
      </w:tblGrid>
      <w:tr w:rsidR="00A263E3" w14:paraId="6CC41112" w14:textId="77777777" w:rsidTr="00B17DC9">
        <w:tc>
          <w:tcPr>
            <w:tcW w:w="2520" w:type="dxa"/>
            <w:shd w:val="clear" w:color="auto" w:fill="78BE20"/>
          </w:tcPr>
          <w:p w14:paraId="5B921D89" w14:textId="77777777" w:rsidR="00A263E3" w:rsidRDefault="00A263E3" w:rsidP="00B17DC9">
            <w:pPr>
              <w:pStyle w:val="Normal1"/>
              <w:spacing w:before="120" w:after="120"/>
              <w:rPr>
                <w:rFonts w:ascii="Arial" w:eastAsia="Arial" w:hAnsi="Arial" w:cs="Arial"/>
                <w:b/>
                <w:color w:val="FFFFFF"/>
                <w:sz w:val="18"/>
                <w:szCs w:val="18"/>
              </w:rPr>
            </w:pPr>
            <w:r>
              <w:rPr>
                <w:rFonts w:ascii="Arial" w:eastAsia="Arial" w:hAnsi="Arial" w:cs="Arial"/>
                <w:color w:val="666666"/>
                <w:sz w:val="20"/>
                <w:szCs w:val="20"/>
              </w:rPr>
              <w:t xml:space="preserve"> </w:t>
            </w:r>
            <w:r>
              <w:rPr>
                <w:rFonts w:ascii="Arial" w:eastAsia="Arial" w:hAnsi="Arial" w:cs="Arial"/>
                <w:b/>
                <w:color w:val="FFFFFF"/>
                <w:sz w:val="18"/>
                <w:szCs w:val="18"/>
              </w:rPr>
              <w:t>Class #</w:t>
            </w:r>
          </w:p>
        </w:tc>
        <w:tc>
          <w:tcPr>
            <w:tcW w:w="2520" w:type="dxa"/>
            <w:shd w:val="clear" w:color="auto" w:fill="78BE20"/>
          </w:tcPr>
          <w:p w14:paraId="0F83F0AE" w14:textId="77777777" w:rsidR="00A263E3" w:rsidRDefault="00A263E3" w:rsidP="00B17DC9">
            <w:pPr>
              <w:pStyle w:val="Normal1"/>
              <w:spacing w:before="120" w:after="120"/>
              <w:jc w:val="center"/>
              <w:rPr>
                <w:rFonts w:ascii="Arial" w:eastAsia="Arial" w:hAnsi="Arial" w:cs="Arial"/>
                <w:b/>
                <w:color w:val="FFFFFF"/>
                <w:sz w:val="18"/>
                <w:szCs w:val="18"/>
              </w:rPr>
            </w:pPr>
            <w:r>
              <w:rPr>
                <w:rFonts w:ascii="Arial" w:eastAsia="Arial" w:hAnsi="Arial" w:cs="Arial"/>
                <w:b/>
                <w:color w:val="FFFFFF"/>
                <w:sz w:val="18"/>
                <w:szCs w:val="18"/>
              </w:rPr>
              <w:t>CLASS TOPICS</w:t>
            </w:r>
          </w:p>
        </w:tc>
        <w:tc>
          <w:tcPr>
            <w:tcW w:w="2520" w:type="dxa"/>
            <w:shd w:val="clear" w:color="auto" w:fill="78BE20"/>
          </w:tcPr>
          <w:p w14:paraId="53B509DE" w14:textId="77777777" w:rsidR="00A263E3" w:rsidRDefault="00A263E3" w:rsidP="00B17DC9">
            <w:pPr>
              <w:pStyle w:val="Normal1"/>
              <w:spacing w:before="120" w:after="120"/>
              <w:jc w:val="center"/>
              <w:rPr>
                <w:rFonts w:ascii="Arial" w:eastAsia="Arial" w:hAnsi="Arial" w:cs="Arial"/>
                <w:b/>
                <w:color w:val="FFFFFF"/>
                <w:sz w:val="18"/>
                <w:szCs w:val="18"/>
              </w:rPr>
            </w:pPr>
            <w:r>
              <w:rPr>
                <w:rFonts w:ascii="Arial" w:eastAsia="Arial" w:hAnsi="Arial" w:cs="Arial"/>
                <w:b/>
                <w:color w:val="FFFFFF"/>
                <w:sz w:val="18"/>
                <w:szCs w:val="18"/>
              </w:rPr>
              <w:t>ACTIVITIES / READINGS</w:t>
            </w:r>
          </w:p>
        </w:tc>
        <w:tc>
          <w:tcPr>
            <w:tcW w:w="2520" w:type="dxa"/>
            <w:shd w:val="clear" w:color="auto" w:fill="78BE20"/>
          </w:tcPr>
          <w:p w14:paraId="63486E80" w14:textId="77777777" w:rsidR="00A263E3" w:rsidRDefault="00A263E3" w:rsidP="00B17DC9">
            <w:pPr>
              <w:pStyle w:val="Normal1"/>
              <w:spacing w:before="120" w:after="120"/>
              <w:jc w:val="center"/>
              <w:rPr>
                <w:rFonts w:ascii="Arial" w:eastAsia="Arial" w:hAnsi="Arial" w:cs="Arial"/>
                <w:b/>
                <w:color w:val="FFFFFF"/>
                <w:sz w:val="18"/>
                <w:szCs w:val="18"/>
              </w:rPr>
            </w:pPr>
            <w:r>
              <w:rPr>
                <w:rFonts w:ascii="Arial" w:eastAsia="Arial" w:hAnsi="Arial" w:cs="Arial"/>
                <w:b/>
                <w:color w:val="FFFFFF"/>
                <w:sz w:val="18"/>
                <w:szCs w:val="18"/>
              </w:rPr>
              <w:t>ASSIGNMENTS / DELIVERABLES</w:t>
            </w:r>
          </w:p>
        </w:tc>
      </w:tr>
      <w:tr w:rsidR="00A263E3" w14:paraId="2795A629" w14:textId="77777777" w:rsidTr="00B17DC9">
        <w:tc>
          <w:tcPr>
            <w:tcW w:w="2520" w:type="dxa"/>
            <w:shd w:val="clear" w:color="auto" w:fill="78BE20"/>
          </w:tcPr>
          <w:p w14:paraId="38CFC0F2" w14:textId="21C87A58" w:rsidR="00A263E3" w:rsidRDefault="00A263E3" w:rsidP="00A263E3">
            <w:pPr>
              <w:pStyle w:val="Normal1"/>
              <w:spacing w:before="120" w:after="120"/>
              <w:rPr>
                <w:rFonts w:ascii="Arial" w:eastAsia="Arial" w:hAnsi="Arial" w:cs="Arial"/>
                <w:b/>
                <w:color w:val="FFFFFF"/>
                <w:sz w:val="18"/>
                <w:szCs w:val="18"/>
              </w:rPr>
            </w:pPr>
            <w:r>
              <w:rPr>
                <w:rFonts w:ascii="Arial" w:eastAsia="Arial" w:hAnsi="Arial" w:cs="Arial"/>
                <w:b/>
                <w:color w:val="FFFFFF"/>
                <w:sz w:val="18"/>
                <w:szCs w:val="18"/>
              </w:rPr>
              <w:t>1</w:t>
            </w:r>
            <w:ins w:id="55" w:author="Chin, Elisabeth" w:date="2018-12-03T14:14:00Z">
              <w:r w:rsidR="009F34C3">
                <w:rPr>
                  <w:rFonts w:ascii="Arial" w:eastAsia="Arial" w:hAnsi="Arial" w:cs="Arial"/>
                  <w:b/>
                  <w:color w:val="FFFFFF"/>
                  <w:sz w:val="18"/>
                  <w:szCs w:val="18"/>
                </w:rPr>
                <w:t xml:space="preserve"> – January </w:t>
              </w:r>
            </w:ins>
            <w:ins w:id="56" w:author="Chin, Elisabeth" w:date="2018-12-03T14:15:00Z">
              <w:r w:rsidR="009F34C3">
                <w:rPr>
                  <w:rFonts w:ascii="Arial" w:eastAsia="Arial" w:hAnsi="Arial" w:cs="Arial"/>
                  <w:b/>
                  <w:color w:val="FFFFFF"/>
                  <w:sz w:val="18"/>
                  <w:szCs w:val="18"/>
                </w:rPr>
                <w:t>2</w:t>
              </w:r>
            </w:ins>
          </w:p>
        </w:tc>
        <w:tc>
          <w:tcPr>
            <w:tcW w:w="2520" w:type="dxa"/>
          </w:tcPr>
          <w:p w14:paraId="1529E2DA"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Introduction to Machine Learning and tools.</w:t>
            </w:r>
          </w:p>
        </w:tc>
        <w:tc>
          <w:tcPr>
            <w:tcW w:w="2520" w:type="dxa"/>
          </w:tcPr>
          <w:p w14:paraId="02F07DFF"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In-class exercises</w:t>
            </w:r>
          </w:p>
        </w:tc>
        <w:tc>
          <w:tcPr>
            <w:tcW w:w="2520" w:type="dxa"/>
          </w:tcPr>
          <w:p w14:paraId="5F1E46F9" w14:textId="77777777" w:rsidR="00A263E3" w:rsidRDefault="00A263E3" w:rsidP="00B17DC9">
            <w:pPr>
              <w:pStyle w:val="Normal1"/>
              <w:spacing w:before="120" w:after="120"/>
              <w:rPr>
                <w:rFonts w:ascii="Arial" w:eastAsia="Arial" w:hAnsi="Arial" w:cs="Arial"/>
                <w:b/>
                <w:sz w:val="18"/>
                <w:szCs w:val="18"/>
              </w:rPr>
            </w:pPr>
          </w:p>
        </w:tc>
      </w:tr>
      <w:tr w:rsidR="00A263E3" w14:paraId="73226356" w14:textId="77777777" w:rsidTr="00B17DC9">
        <w:tc>
          <w:tcPr>
            <w:tcW w:w="2520" w:type="dxa"/>
            <w:shd w:val="clear" w:color="auto" w:fill="78BE20"/>
          </w:tcPr>
          <w:p w14:paraId="33144C5C" w14:textId="259A3F61" w:rsidR="00A263E3" w:rsidRDefault="00A263E3" w:rsidP="00B17DC9">
            <w:pPr>
              <w:pStyle w:val="Normal1"/>
              <w:spacing w:before="120" w:after="120"/>
              <w:rPr>
                <w:rFonts w:ascii="Arial" w:eastAsia="Arial" w:hAnsi="Arial" w:cs="Arial"/>
                <w:b/>
                <w:color w:val="FFFFFF"/>
                <w:sz w:val="18"/>
                <w:szCs w:val="18"/>
              </w:rPr>
            </w:pPr>
            <w:r>
              <w:rPr>
                <w:rFonts w:ascii="Arial" w:eastAsia="Arial" w:hAnsi="Arial" w:cs="Arial"/>
                <w:b/>
                <w:color w:val="FFFFFF"/>
                <w:sz w:val="18"/>
                <w:szCs w:val="18"/>
              </w:rPr>
              <w:t>2</w:t>
            </w:r>
            <w:ins w:id="57" w:author="Chin, Elisabeth" w:date="2018-12-03T14:15:00Z">
              <w:r w:rsidR="009F34C3">
                <w:rPr>
                  <w:rFonts w:ascii="Arial" w:eastAsia="Arial" w:hAnsi="Arial" w:cs="Arial"/>
                  <w:b/>
                  <w:color w:val="FFFFFF"/>
                  <w:sz w:val="18"/>
                  <w:szCs w:val="18"/>
                </w:rPr>
                <w:t xml:space="preserve"> – January 4</w:t>
              </w:r>
            </w:ins>
          </w:p>
        </w:tc>
        <w:tc>
          <w:tcPr>
            <w:tcW w:w="2520" w:type="dxa"/>
          </w:tcPr>
          <w:p w14:paraId="2CC23A9E"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Irreducible and Reducible error</w:t>
            </w:r>
          </w:p>
        </w:tc>
        <w:tc>
          <w:tcPr>
            <w:tcW w:w="2520" w:type="dxa"/>
          </w:tcPr>
          <w:p w14:paraId="324F8708"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In-class exercises</w:t>
            </w:r>
          </w:p>
        </w:tc>
        <w:tc>
          <w:tcPr>
            <w:tcW w:w="2520" w:type="dxa"/>
          </w:tcPr>
          <w:p w14:paraId="2FFC0A42" w14:textId="77777777" w:rsidR="00A263E3" w:rsidRDefault="00A263E3" w:rsidP="00B17DC9">
            <w:pPr>
              <w:pStyle w:val="Normal1"/>
              <w:spacing w:before="120" w:after="120"/>
              <w:rPr>
                <w:rFonts w:ascii="Arial" w:eastAsia="Arial" w:hAnsi="Arial" w:cs="Arial"/>
                <w:b/>
                <w:sz w:val="18"/>
                <w:szCs w:val="18"/>
              </w:rPr>
            </w:pPr>
          </w:p>
        </w:tc>
      </w:tr>
      <w:tr w:rsidR="00A263E3" w14:paraId="31ACBE4D" w14:textId="77777777" w:rsidTr="00B17DC9">
        <w:tc>
          <w:tcPr>
            <w:tcW w:w="2520" w:type="dxa"/>
            <w:shd w:val="clear" w:color="auto" w:fill="78BE20"/>
          </w:tcPr>
          <w:p w14:paraId="0949C086" w14:textId="0D625580" w:rsidR="00A263E3" w:rsidRDefault="00A263E3" w:rsidP="00B17DC9">
            <w:pPr>
              <w:pStyle w:val="Normal1"/>
              <w:spacing w:before="120" w:after="120"/>
              <w:rPr>
                <w:rFonts w:ascii="Arial" w:eastAsia="Arial" w:hAnsi="Arial" w:cs="Arial"/>
                <w:b/>
                <w:color w:val="FFFFFF"/>
                <w:sz w:val="18"/>
                <w:szCs w:val="18"/>
              </w:rPr>
            </w:pPr>
            <w:r>
              <w:rPr>
                <w:rFonts w:ascii="Arial" w:eastAsia="Arial" w:hAnsi="Arial" w:cs="Arial"/>
                <w:b/>
                <w:color w:val="FFFFFF"/>
                <w:sz w:val="18"/>
                <w:szCs w:val="18"/>
              </w:rPr>
              <w:t>3</w:t>
            </w:r>
            <w:ins w:id="58" w:author="Chin, Elisabeth" w:date="2018-12-03T14:15:00Z">
              <w:r w:rsidR="009F34C3">
                <w:rPr>
                  <w:rFonts w:ascii="Arial" w:eastAsia="Arial" w:hAnsi="Arial" w:cs="Arial"/>
                  <w:b/>
                  <w:color w:val="FFFFFF"/>
                  <w:sz w:val="18"/>
                  <w:szCs w:val="18"/>
                </w:rPr>
                <w:t xml:space="preserve"> – January 7</w:t>
              </w:r>
            </w:ins>
          </w:p>
        </w:tc>
        <w:tc>
          <w:tcPr>
            <w:tcW w:w="2520" w:type="dxa"/>
          </w:tcPr>
          <w:p w14:paraId="6D6B85E8"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Local methods</w:t>
            </w:r>
          </w:p>
        </w:tc>
        <w:tc>
          <w:tcPr>
            <w:tcW w:w="2520" w:type="dxa"/>
          </w:tcPr>
          <w:p w14:paraId="50FCFC15"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In-class exercises</w:t>
            </w:r>
          </w:p>
        </w:tc>
        <w:tc>
          <w:tcPr>
            <w:tcW w:w="2520" w:type="dxa"/>
          </w:tcPr>
          <w:p w14:paraId="145F9390"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Assignment 1 due at the start of class</w:t>
            </w:r>
          </w:p>
        </w:tc>
      </w:tr>
      <w:tr w:rsidR="00A263E3" w14:paraId="4C9237A5" w14:textId="77777777" w:rsidTr="00B17DC9">
        <w:tc>
          <w:tcPr>
            <w:tcW w:w="2520" w:type="dxa"/>
            <w:shd w:val="clear" w:color="auto" w:fill="78BE20"/>
          </w:tcPr>
          <w:p w14:paraId="4B0D5249" w14:textId="6CD067CA" w:rsidR="00A263E3" w:rsidRDefault="00A263E3" w:rsidP="00B17DC9">
            <w:pPr>
              <w:pStyle w:val="Normal1"/>
              <w:spacing w:before="120" w:after="120"/>
              <w:rPr>
                <w:rFonts w:ascii="Arial" w:eastAsia="Arial" w:hAnsi="Arial" w:cs="Arial"/>
                <w:b/>
                <w:color w:val="FFFFFF"/>
                <w:sz w:val="18"/>
                <w:szCs w:val="18"/>
              </w:rPr>
            </w:pPr>
            <w:r>
              <w:rPr>
                <w:rFonts w:ascii="Arial" w:eastAsia="Arial" w:hAnsi="Arial" w:cs="Arial"/>
                <w:b/>
                <w:color w:val="FFFFFF"/>
                <w:sz w:val="18"/>
                <w:szCs w:val="18"/>
              </w:rPr>
              <w:t>4</w:t>
            </w:r>
            <w:ins w:id="59" w:author="Chin, Elisabeth" w:date="2018-12-03T14:15:00Z">
              <w:r w:rsidR="009F34C3">
                <w:rPr>
                  <w:rFonts w:ascii="Arial" w:eastAsia="Arial" w:hAnsi="Arial" w:cs="Arial"/>
                  <w:b/>
                  <w:color w:val="FFFFFF"/>
                  <w:sz w:val="18"/>
                  <w:szCs w:val="18"/>
                </w:rPr>
                <w:t xml:space="preserve"> – January 9</w:t>
              </w:r>
            </w:ins>
          </w:p>
        </w:tc>
        <w:tc>
          <w:tcPr>
            <w:tcW w:w="2520" w:type="dxa"/>
          </w:tcPr>
          <w:p w14:paraId="591A8AD7"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Model selection</w:t>
            </w:r>
          </w:p>
        </w:tc>
        <w:tc>
          <w:tcPr>
            <w:tcW w:w="2520" w:type="dxa"/>
          </w:tcPr>
          <w:p w14:paraId="6A4D4F84"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In-class exercises</w:t>
            </w:r>
          </w:p>
        </w:tc>
        <w:tc>
          <w:tcPr>
            <w:tcW w:w="2520" w:type="dxa"/>
          </w:tcPr>
          <w:p w14:paraId="32F06CFF" w14:textId="77777777" w:rsidR="00A263E3" w:rsidRDefault="00A263E3" w:rsidP="00B17DC9">
            <w:pPr>
              <w:pStyle w:val="Normal1"/>
              <w:spacing w:before="120" w:after="120"/>
              <w:rPr>
                <w:rFonts w:ascii="Arial" w:eastAsia="Arial" w:hAnsi="Arial" w:cs="Arial"/>
                <w:b/>
                <w:sz w:val="18"/>
                <w:szCs w:val="18"/>
              </w:rPr>
            </w:pPr>
          </w:p>
        </w:tc>
      </w:tr>
      <w:tr w:rsidR="00A263E3" w14:paraId="06D5B1F7" w14:textId="77777777" w:rsidTr="00B17DC9">
        <w:tc>
          <w:tcPr>
            <w:tcW w:w="2520" w:type="dxa"/>
            <w:shd w:val="clear" w:color="auto" w:fill="78BE20"/>
          </w:tcPr>
          <w:p w14:paraId="206D99F2" w14:textId="44B3C9FB" w:rsidR="00A263E3" w:rsidRDefault="00A263E3" w:rsidP="00B17DC9">
            <w:pPr>
              <w:pStyle w:val="Normal1"/>
              <w:spacing w:before="120" w:after="120"/>
              <w:rPr>
                <w:rFonts w:ascii="Arial" w:eastAsia="Arial" w:hAnsi="Arial" w:cs="Arial"/>
                <w:b/>
                <w:color w:val="FFFFFF"/>
                <w:sz w:val="18"/>
                <w:szCs w:val="18"/>
              </w:rPr>
            </w:pPr>
            <w:r>
              <w:rPr>
                <w:rFonts w:ascii="Arial" w:eastAsia="Arial" w:hAnsi="Arial" w:cs="Arial"/>
                <w:b/>
                <w:color w:val="FFFFFF"/>
                <w:sz w:val="18"/>
                <w:szCs w:val="18"/>
              </w:rPr>
              <w:t>5</w:t>
            </w:r>
            <w:ins w:id="60" w:author="Chin, Elisabeth" w:date="2018-12-03T14:15:00Z">
              <w:r w:rsidR="009F34C3">
                <w:rPr>
                  <w:rFonts w:ascii="Arial" w:eastAsia="Arial" w:hAnsi="Arial" w:cs="Arial"/>
                  <w:b/>
                  <w:color w:val="FFFFFF"/>
                  <w:sz w:val="18"/>
                  <w:szCs w:val="18"/>
                </w:rPr>
                <w:t xml:space="preserve"> – January 14</w:t>
              </w:r>
            </w:ins>
          </w:p>
        </w:tc>
        <w:tc>
          <w:tcPr>
            <w:tcW w:w="2520" w:type="dxa"/>
          </w:tcPr>
          <w:p w14:paraId="27B7AD0F"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Decision trees for classification and regression; random forests?</w:t>
            </w:r>
          </w:p>
        </w:tc>
        <w:tc>
          <w:tcPr>
            <w:tcW w:w="2520" w:type="dxa"/>
          </w:tcPr>
          <w:p w14:paraId="4C76F19D"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In-class exercises</w:t>
            </w:r>
          </w:p>
        </w:tc>
        <w:tc>
          <w:tcPr>
            <w:tcW w:w="2520" w:type="dxa"/>
          </w:tcPr>
          <w:p w14:paraId="0A1FF3B9" w14:textId="77777777" w:rsidR="00A263E3" w:rsidRDefault="00A263E3" w:rsidP="00B17DC9">
            <w:pPr>
              <w:pStyle w:val="Normal1"/>
              <w:spacing w:before="120" w:after="120"/>
              <w:rPr>
                <w:rFonts w:ascii="Arial" w:eastAsia="Arial" w:hAnsi="Arial" w:cs="Arial"/>
                <w:b/>
                <w:sz w:val="18"/>
                <w:szCs w:val="18"/>
              </w:rPr>
            </w:pPr>
          </w:p>
        </w:tc>
      </w:tr>
      <w:tr w:rsidR="00A263E3" w14:paraId="2FE9CF2B" w14:textId="77777777" w:rsidTr="00B17DC9">
        <w:trPr>
          <w:trHeight w:val="420"/>
        </w:trPr>
        <w:tc>
          <w:tcPr>
            <w:tcW w:w="2520" w:type="dxa"/>
            <w:shd w:val="clear" w:color="auto" w:fill="78BE20"/>
          </w:tcPr>
          <w:p w14:paraId="4F18F538" w14:textId="53326EB8" w:rsidR="00A263E3" w:rsidRDefault="00A263E3" w:rsidP="00B17DC9">
            <w:pPr>
              <w:pStyle w:val="Normal1"/>
              <w:spacing w:before="120" w:after="120"/>
              <w:rPr>
                <w:rFonts w:ascii="Arial" w:eastAsia="Arial" w:hAnsi="Arial" w:cs="Arial"/>
                <w:b/>
                <w:color w:val="FFFFFF"/>
                <w:sz w:val="18"/>
                <w:szCs w:val="18"/>
              </w:rPr>
            </w:pPr>
            <w:r>
              <w:rPr>
                <w:rFonts w:ascii="Arial" w:eastAsia="Arial" w:hAnsi="Arial" w:cs="Arial"/>
                <w:b/>
                <w:color w:val="FFFFFF"/>
                <w:sz w:val="18"/>
                <w:szCs w:val="18"/>
              </w:rPr>
              <w:t>6</w:t>
            </w:r>
            <w:ins w:id="61" w:author="Chin, Elisabeth" w:date="2018-12-03T14:15:00Z">
              <w:r w:rsidR="009F34C3">
                <w:rPr>
                  <w:rFonts w:ascii="Arial" w:eastAsia="Arial" w:hAnsi="Arial" w:cs="Arial"/>
                  <w:b/>
                  <w:color w:val="FFFFFF"/>
                  <w:sz w:val="18"/>
                  <w:szCs w:val="18"/>
                </w:rPr>
                <w:t xml:space="preserve"> – January 16 </w:t>
              </w:r>
            </w:ins>
          </w:p>
        </w:tc>
        <w:tc>
          <w:tcPr>
            <w:tcW w:w="2520" w:type="dxa"/>
          </w:tcPr>
          <w:p w14:paraId="0B8450CB"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Forming good statistical questions from business questions</w:t>
            </w:r>
          </w:p>
        </w:tc>
        <w:tc>
          <w:tcPr>
            <w:tcW w:w="2520" w:type="dxa"/>
          </w:tcPr>
          <w:p w14:paraId="6E1C415A"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Develop project proposals</w:t>
            </w:r>
          </w:p>
        </w:tc>
        <w:tc>
          <w:tcPr>
            <w:tcW w:w="2520" w:type="dxa"/>
          </w:tcPr>
          <w:p w14:paraId="4D041015"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Introduce the course project</w:t>
            </w:r>
          </w:p>
        </w:tc>
      </w:tr>
      <w:tr w:rsidR="00A263E3" w14:paraId="47241B7A" w14:textId="77777777" w:rsidTr="00B17DC9">
        <w:trPr>
          <w:trHeight w:val="420"/>
        </w:trPr>
        <w:tc>
          <w:tcPr>
            <w:tcW w:w="2520" w:type="dxa"/>
            <w:shd w:val="clear" w:color="auto" w:fill="78BE20"/>
          </w:tcPr>
          <w:p w14:paraId="37BD80C9" w14:textId="1BFBDCB9" w:rsidR="00A263E3" w:rsidRDefault="00A263E3" w:rsidP="00B17DC9">
            <w:pPr>
              <w:pStyle w:val="Normal1"/>
              <w:spacing w:before="120" w:after="120"/>
              <w:rPr>
                <w:rFonts w:ascii="Arial" w:eastAsia="Arial" w:hAnsi="Arial" w:cs="Arial"/>
                <w:b/>
                <w:color w:val="FFFFFF"/>
                <w:sz w:val="18"/>
                <w:szCs w:val="18"/>
              </w:rPr>
            </w:pPr>
            <w:r>
              <w:rPr>
                <w:rFonts w:ascii="Arial" w:eastAsia="Arial" w:hAnsi="Arial" w:cs="Arial"/>
                <w:b/>
                <w:color w:val="FFFFFF"/>
                <w:sz w:val="18"/>
                <w:szCs w:val="18"/>
              </w:rPr>
              <w:t>7</w:t>
            </w:r>
            <w:ins w:id="62" w:author="Chin, Elisabeth" w:date="2018-12-03T14:16:00Z">
              <w:r w:rsidR="009F34C3">
                <w:rPr>
                  <w:rFonts w:ascii="Arial" w:eastAsia="Arial" w:hAnsi="Arial" w:cs="Arial"/>
                  <w:b/>
                  <w:color w:val="FFFFFF"/>
                  <w:sz w:val="18"/>
                  <w:szCs w:val="18"/>
                </w:rPr>
                <w:t xml:space="preserve"> – January 21</w:t>
              </w:r>
            </w:ins>
          </w:p>
        </w:tc>
        <w:tc>
          <w:tcPr>
            <w:tcW w:w="2520" w:type="dxa"/>
          </w:tcPr>
          <w:p w14:paraId="7C026287"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Naïve Bayes for classification</w:t>
            </w:r>
          </w:p>
        </w:tc>
        <w:tc>
          <w:tcPr>
            <w:tcW w:w="2520" w:type="dxa"/>
          </w:tcPr>
          <w:p w14:paraId="028AC823"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In-class exercises</w:t>
            </w:r>
          </w:p>
        </w:tc>
        <w:tc>
          <w:tcPr>
            <w:tcW w:w="2520" w:type="dxa"/>
          </w:tcPr>
          <w:p w14:paraId="212C9A31"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Assignment 2 due at the start of class</w:t>
            </w:r>
          </w:p>
        </w:tc>
      </w:tr>
      <w:tr w:rsidR="00A263E3" w14:paraId="40CD2D50" w14:textId="77777777" w:rsidTr="00B17DC9">
        <w:trPr>
          <w:trHeight w:val="420"/>
        </w:trPr>
        <w:tc>
          <w:tcPr>
            <w:tcW w:w="2520" w:type="dxa"/>
            <w:shd w:val="clear" w:color="auto" w:fill="78BE20"/>
          </w:tcPr>
          <w:p w14:paraId="4F3EE159" w14:textId="638DAB9D" w:rsidR="00A263E3" w:rsidRDefault="00A263E3" w:rsidP="00B17DC9">
            <w:pPr>
              <w:pStyle w:val="Normal1"/>
              <w:spacing w:before="120" w:after="120"/>
              <w:rPr>
                <w:rFonts w:ascii="Arial" w:eastAsia="Arial" w:hAnsi="Arial" w:cs="Arial"/>
                <w:b/>
                <w:color w:val="FFFFFF"/>
                <w:sz w:val="18"/>
                <w:szCs w:val="18"/>
              </w:rPr>
            </w:pPr>
            <w:r>
              <w:rPr>
                <w:rFonts w:ascii="Arial" w:eastAsia="Arial" w:hAnsi="Arial" w:cs="Arial"/>
                <w:b/>
                <w:color w:val="FFFFFF"/>
                <w:sz w:val="18"/>
                <w:szCs w:val="18"/>
              </w:rPr>
              <w:t>8</w:t>
            </w:r>
            <w:ins w:id="63" w:author="Chin, Elisabeth" w:date="2018-12-03T14:16:00Z">
              <w:r w:rsidR="009F34C3">
                <w:rPr>
                  <w:rFonts w:ascii="Arial" w:eastAsia="Arial" w:hAnsi="Arial" w:cs="Arial"/>
                  <w:b/>
                  <w:color w:val="FFFFFF"/>
                  <w:sz w:val="18"/>
                  <w:szCs w:val="18"/>
                </w:rPr>
                <w:t xml:space="preserve"> – January 23</w:t>
              </w:r>
            </w:ins>
          </w:p>
        </w:tc>
        <w:tc>
          <w:tcPr>
            <w:tcW w:w="2520" w:type="dxa"/>
          </w:tcPr>
          <w:p w14:paraId="3A57FEDB"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Probabilistic forecasts and quantile regression.</w:t>
            </w:r>
          </w:p>
        </w:tc>
        <w:tc>
          <w:tcPr>
            <w:tcW w:w="2520" w:type="dxa"/>
          </w:tcPr>
          <w:p w14:paraId="5CD8E422"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In-class exercises</w:t>
            </w:r>
          </w:p>
        </w:tc>
        <w:tc>
          <w:tcPr>
            <w:tcW w:w="2520" w:type="dxa"/>
          </w:tcPr>
          <w:p w14:paraId="07B4DE9F" w14:textId="77777777" w:rsidR="00A263E3" w:rsidRDefault="00A263E3" w:rsidP="00B17DC9">
            <w:pPr>
              <w:pStyle w:val="Normal1"/>
              <w:spacing w:before="120" w:after="120"/>
              <w:rPr>
                <w:rFonts w:ascii="Arial" w:eastAsia="Arial" w:hAnsi="Arial" w:cs="Arial"/>
                <w:b/>
                <w:sz w:val="18"/>
                <w:szCs w:val="18"/>
              </w:rPr>
            </w:pPr>
          </w:p>
        </w:tc>
      </w:tr>
      <w:tr w:rsidR="00A263E3" w14:paraId="0D63E563" w14:textId="77777777" w:rsidTr="00B17DC9">
        <w:trPr>
          <w:trHeight w:val="420"/>
        </w:trPr>
        <w:tc>
          <w:tcPr>
            <w:tcW w:w="2520" w:type="dxa"/>
            <w:shd w:val="clear" w:color="auto" w:fill="78BE20"/>
          </w:tcPr>
          <w:p w14:paraId="1A502EB5" w14:textId="39038F89" w:rsidR="00A263E3" w:rsidRDefault="00A263E3" w:rsidP="00B17DC9">
            <w:pPr>
              <w:pStyle w:val="Normal1"/>
              <w:spacing w:before="120" w:after="120"/>
              <w:rPr>
                <w:rFonts w:ascii="Arial" w:eastAsia="Arial" w:hAnsi="Arial" w:cs="Arial"/>
                <w:b/>
                <w:color w:val="FFFFFF"/>
                <w:sz w:val="18"/>
                <w:szCs w:val="18"/>
              </w:rPr>
            </w:pPr>
            <w:r>
              <w:rPr>
                <w:rFonts w:ascii="Arial" w:eastAsia="Arial" w:hAnsi="Arial" w:cs="Arial"/>
                <w:b/>
                <w:color w:val="FFFFFF"/>
                <w:sz w:val="18"/>
                <w:szCs w:val="18"/>
              </w:rPr>
              <w:t>9</w:t>
            </w:r>
            <w:ins w:id="64" w:author="Chin, Elisabeth" w:date="2018-12-03T14:16:00Z">
              <w:r w:rsidR="009F34C3">
                <w:rPr>
                  <w:rFonts w:ascii="Arial" w:eastAsia="Arial" w:hAnsi="Arial" w:cs="Arial"/>
                  <w:b/>
                  <w:color w:val="FFFFFF"/>
                  <w:sz w:val="18"/>
                  <w:szCs w:val="18"/>
                </w:rPr>
                <w:t xml:space="preserve"> – January 28</w:t>
              </w:r>
            </w:ins>
          </w:p>
        </w:tc>
        <w:tc>
          <w:tcPr>
            <w:tcW w:w="2520" w:type="dxa"/>
          </w:tcPr>
          <w:p w14:paraId="111C84AA"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Advanced ML techniques</w:t>
            </w:r>
          </w:p>
        </w:tc>
        <w:tc>
          <w:tcPr>
            <w:tcW w:w="2520" w:type="dxa"/>
          </w:tcPr>
          <w:p w14:paraId="0E1A15FF"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In-class exercises</w:t>
            </w:r>
          </w:p>
        </w:tc>
        <w:tc>
          <w:tcPr>
            <w:tcW w:w="2520" w:type="dxa"/>
          </w:tcPr>
          <w:p w14:paraId="19CA9FDF" w14:textId="77777777" w:rsidR="00A263E3" w:rsidRDefault="00A263E3" w:rsidP="00B17DC9">
            <w:pPr>
              <w:pStyle w:val="Normal1"/>
              <w:spacing w:before="120" w:after="120"/>
              <w:rPr>
                <w:rFonts w:ascii="Arial" w:eastAsia="Arial" w:hAnsi="Arial" w:cs="Arial"/>
                <w:b/>
                <w:sz w:val="18"/>
                <w:szCs w:val="18"/>
              </w:rPr>
            </w:pPr>
          </w:p>
        </w:tc>
      </w:tr>
      <w:tr w:rsidR="00A263E3" w14:paraId="512718DD" w14:textId="77777777" w:rsidTr="00B17DC9">
        <w:trPr>
          <w:trHeight w:val="420"/>
        </w:trPr>
        <w:tc>
          <w:tcPr>
            <w:tcW w:w="2520" w:type="dxa"/>
            <w:shd w:val="clear" w:color="auto" w:fill="78BE20"/>
          </w:tcPr>
          <w:p w14:paraId="4C63C35B" w14:textId="6DA07406" w:rsidR="00A263E3" w:rsidRDefault="00A263E3" w:rsidP="00B17DC9">
            <w:pPr>
              <w:pStyle w:val="Normal1"/>
              <w:spacing w:before="120" w:after="120"/>
              <w:rPr>
                <w:rFonts w:ascii="Arial" w:eastAsia="Arial" w:hAnsi="Arial" w:cs="Arial"/>
                <w:b/>
                <w:color w:val="FFFFFF"/>
                <w:sz w:val="18"/>
                <w:szCs w:val="18"/>
              </w:rPr>
            </w:pPr>
            <w:r>
              <w:rPr>
                <w:rFonts w:ascii="Arial" w:eastAsia="Arial" w:hAnsi="Arial" w:cs="Arial"/>
                <w:b/>
                <w:color w:val="FFFFFF"/>
                <w:sz w:val="18"/>
                <w:szCs w:val="18"/>
              </w:rPr>
              <w:t>10</w:t>
            </w:r>
            <w:ins w:id="65" w:author="Chin, Elisabeth" w:date="2018-12-03T14:16:00Z">
              <w:r w:rsidR="009F34C3">
                <w:rPr>
                  <w:rFonts w:ascii="Arial" w:eastAsia="Arial" w:hAnsi="Arial" w:cs="Arial"/>
                  <w:b/>
                  <w:color w:val="FFFFFF"/>
                  <w:sz w:val="18"/>
                  <w:szCs w:val="18"/>
                </w:rPr>
                <w:t xml:space="preserve"> – January 30</w:t>
              </w:r>
            </w:ins>
            <w:bookmarkStart w:id="66" w:name="_GoBack"/>
            <w:bookmarkEnd w:id="66"/>
          </w:p>
        </w:tc>
        <w:tc>
          <w:tcPr>
            <w:tcW w:w="2520" w:type="dxa"/>
          </w:tcPr>
          <w:p w14:paraId="2A4A6356"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Topics related to the group project</w:t>
            </w:r>
          </w:p>
        </w:tc>
        <w:tc>
          <w:tcPr>
            <w:tcW w:w="2520" w:type="dxa"/>
          </w:tcPr>
          <w:p w14:paraId="02D19597"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Work on group project</w:t>
            </w:r>
          </w:p>
        </w:tc>
        <w:tc>
          <w:tcPr>
            <w:tcW w:w="2520" w:type="dxa"/>
          </w:tcPr>
          <w:p w14:paraId="3D646FF0"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Assignment 3 due at the start of class</w:t>
            </w:r>
          </w:p>
        </w:tc>
      </w:tr>
    </w:tbl>
    <w:p w14:paraId="63F1BC7C" w14:textId="77777777" w:rsidR="00A263E3" w:rsidRDefault="00A263E3" w:rsidP="00A263E3">
      <w:pPr>
        <w:pStyle w:val="Normal1"/>
        <w:spacing w:before="120"/>
        <w:rPr>
          <w:rFonts w:ascii="Arial" w:eastAsia="Arial" w:hAnsi="Arial" w:cs="Arial"/>
          <w:b/>
          <w:color w:val="78BE20"/>
          <w:sz w:val="20"/>
          <w:szCs w:val="20"/>
        </w:rPr>
      </w:pPr>
    </w:p>
    <w:p w14:paraId="4BD8D7F5" w14:textId="77777777" w:rsidR="001E49ED" w:rsidRPr="006C011B" w:rsidRDefault="00CC09D1" w:rsidP="009A5732">
      <w:pPr>
        <w:spacing w:before="120"/>
        <w:rPr>
          <w:rFonts w:ascii="Arial" w:hAnsi="Arial"/>
          <w:b/>
          <w:color w:val="78BE20"/>
          <w:sz w:val="20"/>
        </w:rPr>
      </w:pPr>
      <w:r>
        <w:rPr>
          <w:rFonts w:ascii="Arial" w:hAnsi="Arial"/>
          <w:b/>
          <w:color w:val="78BE20"/>
          <w:sz w:val="20"/>
        </w:rPr>
        <w:t>KEY</w:t>
      </w:r>
      <w:r w:rsidR="001E49ED" w:rsidRPr="006C011B">
        <w:rPr>
          <w:rFonts w:ascii="Arial" w:hAnsi="Arial"/>
          <w:b/>
          <w:color w:val="78BE20"/>
          <w:sz w:val="20"/>
        </w:rPr>
        <w:t xml:space="preserve"> </w:t>
      </w:r>
      <w:r w:rsidR="00D03B66">
        <w:rPr>
          <w:rFonts w:ascii="Arial" w:hAnsi="Arial"/>
          <w:b/>
          <w:color w:val="78BE20"/>
          <w:sz w:val="20"/>
        </w:rPr>
        <w:t>REGULATIONS</w:t>
      </w:r>
    </w:p>
    <w:p w14:paraId="58E1B5F5" w14:textId="77777777" w:rsidR="0012399B" w:rsidRDefault="0077798B" w:rsidP="009A5732">
      <w:pPr>
        <w:spacing w:before="120"/>
        <w:rPr>
          <w:rFonts w:ascii="Arial" w:hAnsi="Arial"/>
          <w:sz w:val="20"/>
        </w:rPr>
      </w:pPr>
      <w:r w:rsidRPr="0012399B">
        <w:rPr>
          <w:rFonts w:ascii="Arial" w:hAnsi="Arial"/>
          <w:b/>
          <w:sz w:val="20"/>
        </w:rPr>
        <w:t>Attendance:</w:t>
      </w:r>
      <w:r w:rsidR="00A74374">
        <w:rPr>
          <w:rFonts w:ascii="Arial" w:hAnsi="Arial"/>
          <w:sz w:val="20"/>
        </w:rPr>
        <w:t xml:space="preserve"> As per RHL Regulations</w:t>
      </w:r>
      <w:r w:rsidRPr="0012399B">
        <w:rPr>
          <w:rFonts w:ascii="Arial" w:hAnsi="Arial"/>
          <w:sz w:val="20"/>
        </w:rPr>
        <w:t xml:space="preserve"> on Professionalism, Attendance and Behaviour, students are expected to attend 100% of their scheduled classes. </w:t>
      </w:r>
      <w:r w:rsidR="0012399B">
        <w:rPr>
          <w:rFonts w:ascii="Arial" w:hAnsi="Arial"/>
          <w:sz w:val="20"/>
        </w:rPr>
        <w:t>Students missing more than 20% of scheduled classes for reasons other than illness will be withdrawn from the course. Withdrawals,</w:t>
      </w:r>
      <w:r w:rsidR="00200E9F">
        <w:rPr>
          <w:rFonts w:ascii="Arial" w:hAnsi="Arial"/>
          <w:sz w:val="20"/>
        </w:rPr>
        <w:t xml:space="preserve"> depending on timing</w:t>
      </w:r>
      <w:r w:rsidR="0012399B">
        <w:rPr>
          <w:rFonts w:ascii="Arial" w:hAnsi="Arial"/>
          <w:sz w:val="20"/>
        </w:rPr>
        <w:t xml:space="preserve">, could result in a “W” or an “F” standing on a student’s transcript. Students must notify their instructors at the earliest opportunity if they are expected to miss a class due to illness. A medical note from a licensed, local doctor is required if more than 20% of scheduled classes for a course are missed due to illness. Students are required to notify the Student Experience Manager if they are absent from two or more classes due to illness. </w:t>
      </w:r>
    </w:p>
    <w:p w14:paraId="660E5DAE" w14:textId="77777777" w:rsidR="0012399B" w:rsidRDefault="0012399B" w:rsidP="009A5732">
      <w:pPr>
        <w:spacing w:before="120"/>
        <w:rPr>
          <w:rFonts w:ascii="Arial" w:hAnsi="Arial"/>
          <w:sz w:val="20"/>
        </w:rPr>
      </w:pPr>
      <w:r w:rsidRPr="003B0076">
        <w:rPr>
          <w:rFonts w:ascii="Arial" w:hAnsi="Arial"/>
          <w:b/>
          <w:sz w:val="20"/>
        </w:rPr>
        <w:t>Tardiness:</w:t>
      </w:r>
      <w:r>
        <w:rPr>
          <w:rFonts w:ascii="Arial" w:hAnsi="Arial"/>
          <w:sz w:val="20"/>
        </w:rPr>
        <w:t xml:space="preserve"> As per RHL</w:t>
      </w:r>
      <w:r w:rsidR="00A74374" w:rsidRPr="00A74374">
        <w:rPr>
          <w:rFonts w:ascii="Arial" w:hAnsi="Arial"/>
          <w:sz w:val="20"/>
        </w:rPr>
        <w:t xml:space="preserve"> </w:t>
      </w:r>
      <w:r w:rsidR="00A74374">
        <w:rPr>
          <w:rFonts w:ascii="Arial" w:hAnsi="Arial"/>
          <w:sz w:val="20"/>
        </w:rPr>
        <w:t xml:space="preserve">Regulations </w:t>
      </w:r>
      <w:r>
        <w:rPr>
          <w:rFonts w:ascii="Arial" w:hAnsi="Arial"/>
          <w:sz w:val="20"/>
        </w:rPr>
        <w:t xml:space="preserve">on Professionalism, Attendance and Behaviour, students are expected to arrive for classes and activities on time and fully prepared. </w:t>
      </w:r>
      <w:r w:rsidR="00200E9F">
        <w:rPr>
          <w:rFonts w:ascii="Arial" w:hAnsi="Arial"/>
          <w:sz w:val="20"/>
        </w:rPr>
        <w:t>Late arrivals</w:t>
      </w:r>
      <w:r>
        <w:rPr>
          <w:rFonts w:ascii="Arial" w:hAnsi="Arial"/>
          <w:sz w:val="20"/>
        </w:rPr>
        <w:t xml:space="preserve"> may be refused entry at the discretion of the instructor or activity lead. Students arriving halfway through a scheduled class, or later, will be treated as absent for that class. </w:t>
      </w:r>
    </w:p>
    <w:p w14:paraId="502CC8B5" w14:textId="77777777" w:rsidR="003B0076" w:rsidRPr="0012399B" w:rsidRDefault="0012399B" w:rsidP="009A5732">
      <w:pPr>
        <w:spacing w:before="120"/>
        <w:rPr>
          <w:rFonts w:ascii="Arial" w:hAnsi="Arial"/>
          <w:sz w:val="20"/>
        </w:rPr>
      </w:pPr>
      <w:r w:rsidRPr="003B0076">
        <w:rPr>
          <w:rFonts w:ascii="Arial" w:hAnsi="Arial"/>
          <w:b/>
          <w:sz w:val="20"/>
        </w:rPr>
        <w:t>Electronic Devices:</w:t>
      </w:r>
      <w:r>
        <w:rPr>
          <w:rFonts w:ascii="Arial" w:hAnsi="Arial"/>
          <w:sz w:val="20"/>
        </w:rPr>
        <w:t xml:space="preserve"> As per RHL</w:t>
      </w:r>
      <w:r w:rsidR="00A74374" w:rsidRPr="00A74374">
        <w:rPr>
          <w:rFonts w:ascii="Arial" w:hAnsi="Arial"/>
          <w:sz w:val="20"/>
        </w:rPr>
        <w:t xml:space="preserve"> </w:t>
      </w:r>
      <w:r w:rsidR="00A74374">
        <w:rPr>
          <w:rFonts w:ascii="Arial" w:hAnsi="Arial"/>
          <w:sz w:val="20"/>
        </w:rPr>
        <w:t xml:space="preserve">Regulations </w:t>
      </w:r>
      <w:r>
        <w:rPr>
          <w:rFonts w:ascii="Arial" w:hAnsi="Arial"/>
          <w:sz w:val="20"/>
        </w:rPr>
        <w:t>on Professionalism, Attendance and Behaviour, laptops and other electronic devices (cellphones, tablets, personal technology</w:t>
      </w:r>
      <w:r w:rsidR="00200E9F">
        <w:rPr>
          <w:rFonts w:ascii="Arial" w:hAnsi="Arial"/>
          <w:sz w:val="20"/>
        </w:rPr>
        <w:t>,</w:t>
      </w:r>
      <w:r>
        <w:rPr>
          <w:rFonts w:ascii="Arial" w:hAnsi="Arial"/>
          <w:sz w:val="20"/>
        </w:rPr>
        <w:t xml:space="preserve"> etc.) are not permitted in class unless required by the instructor for specific in-class activities or exercises. </w:t>
      </w:r>
      <w:r w:rsidR="003B0076">
        <w:rPr>
          <w:rFonts w:ascii="Arial" w:hAnsi="Arial"/>
          <w:sz w:val="20"/>
        </w:rPr>
        <w:t xml:space="preserve">Cellphones and other personal electronic devices must be turned off during class </w:t>
      </w:r>
      <w:r w:rsidR="00200E9F">
        <w:rPr>
          <w:rFonts w:ascii="Arial" w:hAnsi="Arial"/>
          <w:sz w:val="20"/>
        </w:rPr>
        <w:t xml:space="preserve">and placed away from the desktop. </w:t>
      </w:r>
      <w:r w:rsidR="003B0076">
        <w:rPr>
          <w:rFonts w:ascii="Arial" w:hAnsi="Arial"/>
          <w:sz w:val="20"/>
        </w:rPr>
        <w:t xml:space="preserve">Students who fail to abide by the RHL “lids down” policy will be asked to leave the room for the remainder of the class. Research has shown that multi-tasking on laptops in class has negative implications for the learning environment, including reducing </w:t>
      </w:r>
      <w:r w:rsidR="006B54C5">
        <w:rPr>
          <w:rFonts w:ascii="Arial" w:hAnsi="Arial"/>
          <w:sz w:val="20"/>
        </w:rPr>
        <w:t>student</w:t>
      </w:r>
      <w:r w:rsidR="003B0076">
        <w:rPr>
          <w:rFonts w:ascii="Arial" w:hAnsi="Arial"/>
          <w:sz w:val="20"/>
        </w:rPr>
        <w:t xml:space="preserve"> academic performance and the performance of those sitting around them. </w:t>
      </w:r>
    </w:p>
    <w:p w14:paraId="611CA231" w14:textId="77777777" w:rsidR="001E49ED" w:rsidRPr="0027224B" w:rsidRDefault="009F34C3" w:rsidP="001E49ED">
      <w:pPr>
        <w:spacing w:before="120"/>
        <w:rPr>
          <w:rFonts w:ascii="Arial" w:hAnsi="Arial"/>
          <w:b/>
          <w:sz w:val="20"/>
        </w:rPr>
      </w:pPr>
      <w:r>
        <w:rPr>
          <w:rFonts w:ascii="Arial" w:hAnsi="Arial"/>
          <w:sz w:val="20"/>
        </w:rPr>
        <w:pict w14:anchorId="786F825A">
          <v:shape id="_x0000_i1029" type="#_x0000_t75" style="width:499pt;height:1.55pt" o:hrpct="0" o:hralign="center" o:hr="t">
            <v:imagedata r:id="rId11" o:title="Default Line"/>
          </v:shape>
        </w:pict>
      </w:r>
    </w:p>
    <w:p w14:paraId="228714DC" w14:textId="77777777" w:rsidR="001E49ED" w:rsidRDefault="001E49ED" w:rsidP="00F5377A">
      <w:pPr>
        <w:rPr>
          <w:rFonts w:ascii="Arial" w:hAnsi="Arial"/>
          <w:b/>
          <w:color w:val="78BE20"/>
          <w:sz w:val="20"/>
        </w:rPr>
      </w:pPr>
      <w:r w:rsidRPr="006C011B">
        <w:rPr>
          <w:rFonts w:ascii="Arial" w:hAnsi="Arial"/>
          <w:b/>
          <w:color w:val="78BE20"/>
          <w:sz w:val="20"/>
        </w:rPr>
        <w:t xml:space="preserve">ACADEMIC </w:t>
      </w:r>
      <w:r w:rsidR="00D03B66">
        <w:rPr>
          <w:rFonts w:ascii="Arial" w:hAnsi="Arial"/>
          <w:b/>
          <w:color w:val="78BE20"/>
          <w:sz w:val="20"/>
        </w:rPr>
        <w:t>MISCONDUCT</w:t>
      </w:r>
    </w:p>
    <w:p w14:paraId="3337F458" w14:textId="77777777" w:rsidR="00F5377A" w:rsidRPr="006C011B" w:rsidRDefault="00F5377A" w:rsidP="00F5377A">
      <w:pPr>
        <w:rPr>
          <w:rFonts w:ascii="Arial" w:hAnsi="Arial"/>
          <w:b/>
          <w:color w:val="78BE20"/>
          <w:sz w:val="20"/>
        </w:rPr>
      </w:pPr>
    </w:p>
    <w:p w14:paraId="04A5A532" w14:textId="77777777" w:rsidR="00237F3A" w:rsidRDefault="00237F3A" w:rsidP="00F5377A">
      <w:pPr>
        <w:rPr>
          <w:rFonts w:ascii="Arial" w:hAnsi="Arial"/>
          <w:color w:val="000000" w:themeColor="text1"/>
          <w:sz w:val="20"/>
        </w:rPr>
      </w:pPr>
      <w:r w:rsidRPr="00CC09D1">
        <w:rPr>
          <w:rFonts w:ascii="Arial" w:hAnsi="Arial"/>
          <w:color w:val="000000" w:themeColor="text1"/>
          <w:sz w:val="20"/>
        </w:rPr>
        <w:t xml:space="preserve">All UBC students are expected to behave as honest and responsible members of an academic community. Failure to follow appropriate policies, principles, rules and guidelines with respect to academic honesty at UBC may result in disciplinary action. </w:t>
      </w:r>
    </w:p>
    <w:p w14:paraId="61BF1EBE" w14:textId="77777777" w:rsidR="00CC09D1" w:rsidRPr="00CC09D1" w:rsidRDefault="00CC09D1" w:rsidP="00CC09D1">
      <w:pPr>
        <w:rPr>
          <w:rFonts w:ascii="Arial" w:hAnsi="Arial"/>
          <w:color w:val="000000" w:themeColor="text1"/>
          <w:sz w:val="20"/>
        </w:rPr>
      </w:pPr>
    </w:p>
    <w:p w14:paraId="7C0B45F9" w14:textId="77777777" w:rsidR="0077798B" w:rsidRPr="00CC09D1" w:rsidRDefault="00237F3A" w:rsidP="00CC09D1">
      <w:pPr>
        <w:rPr>
          <w:rFonts w:ascii="Arial" w:hAnsi="Arial"/>
          <w:color w:val="000000" w:themeColor="text1"/>
          <w:sz w:val="20"/>
        </w:rPr>
      </w:pPr>
      <w:r w:rsidRPr="00CC09D1">
        <w:rPr>
          <w:rFonts w:ascii="Arial" w:hAnsi="Arial"/>
          <w:color w:val="000000" w:themeColor="text1"/>
          <w:sz w:val="20"/>
        </w:rPr>
        <w:t xml:space="preserve">It is the student’s responsibility to review and uphold applicable standards of academic honesty. </w:t>
      </w:r>
      <w:r w:rsidR="00B213F1" w:rsidRPr="00CC09D1">
        <w:rPr>
          <w:rFonts w:ascii="Arial" w:hAnsi="Arial"/>
          <w:color w:val="000000" w:themeColor="text1"/>
          <w:sz w:val="20"/>
        </w:rPr>
        <w:t>Instances of academic misconduct, such as cheating, plagiarism, resubmitting</w:t>
      </w:r>
      <w:r w:rsidR="006B54C5" w:rsidRPr="00CC09D1">
        <w:rPr>
          <w:rFonts w:ascii="Arial" w:hAnsi="Arial"/>
          <w:color w:val="000000" w:themeColor="text1"/>
          <w:sz w:val="20"/>
        </w:rPr>
        <w:t xml:space="preserve"> the</w:t>
      </w:r>
      <w:r w:rsidR="00B213F1" w:rsidRPr="00CC09D1">
        <w:rPr>
          <w:rFonts w:ascii="Arial" w:hAnsi="Arial"/>
          <w:color w:val="000000" w:themeColor="text1"/>
          <w:sz w:val="20"/>
        </w:rPr>
        <w:t xml:space="preserve"> same assignment, impersonating</w:t>
      </w:r>
      <w:r w:rsidR="006B54C5" w:rsidRPr="00CC09D1">
        <w:rPr>
          <w:rFonts w:ascii="Arial" w:hAnsi="Arial"/>
          <w:color w:val="000000" w:themeColor="text1"/>
          <w:sz w:val="20"/>
        </w:rPr>
        <w:t xml:space="preserve"> a</w:t>
      </w:r>
      <w:r w:rsidR="00B213F1" w:rsidRPr="00CC09D1">
        <w:rPr>
          <w:rFonts w:ascii="Arial" w:hAnsi="Arial"/>
          <w:color w:val="000000" w:themeColor="text1"/>
          <w:sz w:val="20"/>
        </w:rPr>
        <w:t xml:space="preserve"> candidate, or falsifying documents, will be strongly dealt with according to UBC’s procedures for Academic Misconduct. </w:t>
      </w:r>
      <w:r w:rsidR="00C71C53" w:rsidRPr="00CC09D1">
        <w:rPr>
          <w:rFonts w:ascii="Arial" w:hAnsi="Arial"/>
          <w:color w:val="000000" w:themeColor="text1"/>
          <w:sz w:val="20"/>
        </w:rPr>
        <w:t>In addition to UBC’s Academic Misconduct procedures, s</w:t>
      </w:r>
      <w:r w:rsidR="00B213F1" w:rsidRPr="00CC09D1">
        <w:rPr>
          <w:rFonts w:ascii="Arial" w:hAnsi="Arial"/>
          <w:color w:val="000000" w:themeColor="text1"/>
          <w:sz w:val="20"/>
        </w:rPr>
        <w:t>tudents are responsible for reviewing and abiding by RHL’</w:t>
      </w:r>
      <w:r w:rsidR="00AA32BC" w:rsidRPr="00CC09D1">
        <w:rPr>
          <w:rFonts w:ascii="Arial" w:hAnsi="Arial"/>
          <w:color w:val="000000" w:themeColor="text1"/>
          <w:sz w:val="20"/>
        </w:rPr>
        <w:t>s policy on Academic Integrity.</w:t>
      </w:r>
    </w:p>
    <w:p w14:paraId="57885153" w14:textId="77777777" w:rsidR="00CC09D1" w:rsidRDefault="00CC09D1" w:rsidP="00CC09D1">
      <w:pPr>
        <w:rPr>
          <w:rFonts w:ascii="Arial" w:hAnsi="Arial"/>
          <w:b/>
          <w:color w:val="78BE20"/>
          <w:sz w:val="20"/>
        </w:rPr>
      </w:pPr>
    </w:p>
    <w:p w14:paraId="23A4BE56" w14:textId="77777777" w:rsidR="00AA32BC" w:rsidRPr="006C011B" w:rsidRDefault="00AA32BC" w:rsidP="00CC09D1">
      <w:pPr>
        <w:rPr>
          <w:rFonts w:ascii="Arial" w:hAnsi="Arial"/>
          <w:b/>
          <w:color w:val="78BE20"/>
          <w:sz w:val="20"/>
        </w:rPr>
      </w:pPr>
      <w:r>
        <w:rPr>
          <w:rFonts w:ascii="Arial" w:hAnsi="Arial"/>
          <w:b/>
          <w:color w:val="78BE20"/>
          <w:sz w:val="20"/>
        </w:rPr>
        <w:t xml:space="preserve">STANDARD </w:t>
      </w:r>
      <w:r w:rsidR="004A35BD">
        <w:rPr>
          <w:rFonts w:ascii="Arial" w:hAnsi="Arial"/>
          <w:b/>
          <w:color w:val="78BE20"/>
          <w:sz w:val="20"/>
        </w:rPr>
        <w:t>REFERENCE</w:t>
      </w:r>
      <w:r>
        <w:rPr>
          <w:rFonts w:ascii="Arial" w:hAnsi="Arial"/>
          <w:b/>
          <w:color w:val="78BE20"/>
          <w:sz w:val="20"/>
        </w:rPr>
        <w:t xml:space="preserve"> STYLE</w:t>
      </w:r>
    </w:p>
    <w:p w14:paraId="0226B347" w14:textId="77777777" w:rsidR="00AA32BC" w:rsidRDefault="00AA32BC" w:rsidP="000951AB">
      <w:pPr>
        <w:spacing w:before="120"/>
        <w:rPr>
          <w:rFonts w:ascii="Arial" w:eastAsia="Times New Roman" w:hAnsi="Arial" w:cs="Arial"/>
          <w:color w:val="000000"/>
          <w:sz w:val="20"/>
          <w:szCs w:val="20"/>
        </w:rPr>
      </w:pPr>
      <w:r w:rsidRPr="00AA32BC">
        <w:rPr>
          <w:rFonts w:ascii="Arial" w:eastAsia="Times New Roman" w:hAnsi="Arial" w:cs="Arial"/>
          <w:color w:val="000000"/>
          <w:sz w:val="20"/>
          <w:szCs w:val="20"/>
        </w:rPr>
        <w:t>The Robert H. Lee Graduate School uses American Psychological Association (APA) reference style as a standard. Please use this style to c</w:t>
      </w:r>
      <w:r w:rsidR="00F2183F">
        <w:rPr>
          <w:rFonts w:ascii="Arial" w:eastAsia="Times New Roman" w:hAnsi="Arial" w:cs="Arial"/>
          <w:color w:val="000000"/>
          <w:sz w:val="20"/>
          <w:szCs w:val="20"/>
        </w:rPr>
        <w:t>ite sources in your work unless</w:t>
      </w:r>
      <w:r w:rsidR="00DE0EB1">
        <w:rPr>
          <w:rFonts w:ascii="Arial" w:eastAsia="Times New Roman" w:hAnsi="Arial" w:cs="Arial"/>
          <w:color w:val="000000"/>
          <w:sz w:val="20"/>
          <w:szCs w:val="20"/>
        </w:rPr>
        <w:t xml:space="preserve"> directed to use a different style.</w:t>
      </w:r>
    </w:p>
    <w:p w14:paraId="21B84997" w14:textId="77777777" w:rsidR="000951AB" w:rsidRPr="0027224B" w:rsidRDefault="009F34C3" w:rsidP="00F5377A">
      <w:pPr>
        <w:rPr>
          <w:rFonts w:ascii="Arial" w:hAnsi="Arial"/>
          <w:b/>
          <w:sz w:val="20"/>
        </w:rPr>
      </w:pPr>
      <w:r>
        <w:rPr>
          <w:rFonts w:ascii="Arial" w:hAnsi="Arial"/>
          <w:sz w:val="20"/>
        </w:rPr>
        <w:pict w14:anchorId="68E8B5FF">
          <v:shape id="_x0000_i1030" type="#_x0000_t75" style="width:499pt;height:1.55pt" o:hrpct="0" o:hralign="center" o:hr="t">
            <v:imagedata r:id="rId11" o:title="Default Line"/>
          </v:shape>
        </w:pict>
      </w:r>
    </w:p>
    <w:p w14:paraId="35EBF26F" w14:textId="77777777" w:rsidR="00F5377A" w:rsidRDefault="00F5377A" w:rsidP="00F5377A">
      <w:pPr>
        <w:rPr>
          <w:rFonts w:ascii="Arial" w:hAnsi="Arial"/>
          <w:b/>
          <w:color w:val="78BE20"/>
          <w:sz w:val="20"/>
        </w:rPr>
      </w:pPr>
    </w:p>
    <w:p w14:paraId="37C06F3B" w14:textId="77777777" w:rsidR="006F7095" w:rsidRPr="006C011B" w:rsidRDefault="006F7095" w:rsidP="00F5377A">
      <w:pPr>
        <w:rPr>
          <w:rFonts w:ascii="Arial" w:hAnsi="Arial"/>
          <w:b/>
          <w:color w:val="78BE20"/>
          <w:sz w:val="20"/>
        </w:rPr>
      </w:pPr>
      <w:r w:rsidRPr="006C011B">
        <w:rPr>
          <w:rFonts w:ascii="Arial" w:hAnsi="Arial"/>
          <w:b/>
          <w:color w:val="78BE20"/>
          <w:sz w:val="20"/>
        </w:rPr>
        <w:t xml:space="preserve">LATE ASSIGNMENTS </w:t>
      </w:r>
    </w:p>
    <w:p w14:paraId="6C77FB47" w14:textId="77777777" w:rsidR="006F7095" w:rsidRPr="006F7095" w:rsidRDefault="006F7095" w:rsidP="00F5377A">
      <w:pPr>
        <w:rPr>
          <w:rFonts w:ascii="Arial" w:eastAsia="Times New Roman" w:hAnsi="Arial" w:cs="Arial"/>
          <w:color w:val="000000"/>
          <w:sz w:val="20"/>
          <w:szCs w:val="20"/>
        </w:rPr>
      </w:pPr>
      <w:r w:rsidRPr="006F7095">
        <w:rPr>
          <w:rFonts w:ascii="Arial" w:eastAsia="Times New Roman" w:hAnsi="Arial" w:cs="Arial"/>
          <w:color w:val="000000"/>
          <w:sz w:val="20"/>
          <w:szCs w:val="20"/>
        </w:rPr>
        <w:t xml:space="preserve">Late submissions will not be accepted and will receive a zero. </w:t>
      </w:r>
    </w:p>
    <w:p w14:paraId="51EFD29F" w14:textId="77777777" w:rsidR="00CC09D1" w:rsidRDefault="009F34C3" w:rsidP="000951AB">
      <w:pPr>
        <w:spacing w:before="120"/>
        <w:rPr>
          <w:rFonts w:ascii="Arial" w:hAnsi="Arial"/>
          <w:b/>
          <w:color w:val="78BE20"/>
          <w:sz w:val="20"/>
        </w:rPr>
      </w:pPr>
      <w:r>
        <w:rPr>
          <w:rFonts w:ascii="Arial" w:hAnsi="Arial"/>
          <w:sz w:val="20"/>
        </w:rPr>
        <w:pict w14:anchorId="429AE8DB">
          <v:shape id="_x0000_i1031" type="#_x0000_t75" style="width:499pt;height:1.55pt" o:hrpct="0" o:hralign="center" o:hr="t">
            <v:imagedata r:id="rId11" o:title="Default Line"/>
          </v:shape>
        </w:pict>
      </w:r>
    </w:p>
    <w:p w14:paraId="786FF31A" w14:textId="77777777" w:rsidR="000951AB" w:rsidRPr="0027224B" w:rsidRDefault="009F34C3" w:rsidP="000951AB">
      <w:pPr>
        <w:tabs>
          <w:tab w:val="left" w:pos="5693"/>
        </w:tabs>
        <w:rPr>
          <w:rFonts w:ascii="Arial" w:hAnsi="Arial" w:cs="Arial"/>
          <w:sz w:val="20"/>
        </w:rPr>
      </w:pPr>
    </w:p>
    <w:sectPr w:rsidR="000951AB" w:rsidRPr="0027224B" w:rsidSect="00833AFB">
      <w:type w:val="continuous"/>
      <w:pgSz w:w="12240" w:h="15840"/>
      <w:pgMar w:top="1170" w:right="1080" w:bottom="1440" w:left="108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0952BD" w14:textId="77777777" w:rsidR="00EB1B3A" w:rsidRDefault="00EB1B3A" w:rsidP="000F3D11">
      <w:r>
        <w:separator/>
      </w:r>
    </w:p>
  </w:endnote>
  <w:endnote w:type="continuationSeparator" w:id="0">
    <w:p w14:paraId="56F8DEE0" w14:textId="77777777" w:rsidR="00EB1B3A" w:rsidRDefault="00EB1B3A" w:rsidP="000F3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87A95" w14:textId="77777777" w:rsidR="000951AB" w:rsidRDefault="0009388F" w:rsidP="000951AB">
    <w:pPr>
      <w:pStyle w:val="Footer"/>
      <w:framePr w:wrap="around" w:vAnchor="text" w:hAnchor="margin" w:xAlign="right" w:y="1"/>
      <w:rPr>
        <w:rStyle w:val="PageNumber"/>
      </w:rPr>
    </w:pPr>
    <w:r>
      <w:rPr>
        <w:rStyle w:val="PageNumber"/>
      </w:rPr>
      <w:fldChar w:fldCharType="begin"/>
    </w:r>
    <w:r w:rsidR="0027224B">
      <w:rPr>
        <w:rStyle w:val="PageNumber"/>
      </w:rPr>
      <w:instrText xml:space="preserve">PAGE  </w:instrText>
    </w:r>
    <w:r>
      <w:rPr>
        <w:rStyle w:val="PageNumber"/>
      </w:rPr>
      <w:fldChar w:fldCharType="end"/>
    </w:r>
  </w:p>
  <w:p w14:paraId="4A238B78" w14:textId="77777777" w:rsidR="000951AB" w:rsidRDefault="009F34C3" w:rsidP="000951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00CBF" w14:textId="75592122" w:rsidR="000951AB" w:rsidRPr="0027224B" w:rsidRDefault="0027224B" w:rsidP="00131BCD">
    <w:pPr>
      <w:pStyle w:val="Footer"/>
      <w:tabs>
        <w:tab w:val="clear" w:pos="4320"/>
        <w:tab w:val="clear" w:pos="8640"/>
        <w:tab w:val="left" w:pos="3907"/>
        <w:tab w:val="right" w:pos="8370"/>
      </w:tabs>
      <w:ind w:right="360"/>
      <w:jc w:val="center"/>
      <w:rPr>
        <w:rFonts w:ascii="Arial" w:hAnsi="Arial"/>
        <w:i/>
        <w:sz w:val="18"/>
      </w:rPr>
    </w:pPr>
    <w:r w:rsidRPr="0027224B">
      <w:rPr>
        <w:rFonts w:ascii="Arial" w:hAnsi="Arial"/>
        <w:i/>
        <w:sz w:val="18"/>
      </w:rPr>
      <w:t xml:space="preserve">- </w:t>
    </w:r>
    <w:r w:rsidR="0009388F" w:rsidRPr="0027224B">
      <w:rPr>
        <w:rFonts w:ascii="Arial" w:hAnsi="Arial"/>
        <w:i/>
        <w:sz w:val="18"/>
      </w:rPr>
      <w:fldChar w:fldCharType="begin"/>
    </w:r>
    <w:r w:rsidRPr="0027224B">
      <w:rPr>
        <w:rFonts w:ascii="Arial" w:hAnsi="Arial"/>
        <w:i/>
        <w:sz w:val="18"/>
      </w:rPr>
      <w:instrText xml:space="preserve"> PAGE </w:instrText>
    </w:r>
    <w:r w:rsidR="0009388F" w:rsidRPr="0027224B">
      <w:rPr>
        <w:rFonts w:ascii="Arial" w:hAnsi="Arial"/>
        <w:i/>
        <w:sz w:val="18"/>
      </w:rPr>
      <w:fldChar w:fldCharType="separate"/>
    </w:r>
    <w:r w:rsidR="009F34C3">
      <w:rPr>
        <w:rFonts w:ascii="Arial" w:hAnsi="Arial"/>
        <w:i/>
        <w:noProof/>
        <w:sz w:val="18"/>
      </w:rPr>
      <w:t>4</w:t>
    </w:r>
    <w:r w:rsidR="0009388F" w:rsidRPr="0027224B">
      <w:rPr>
        <w:rFonts w:ascii="Arial" w:hAnsi="Arial"/>
        <w:i/>
        <w:sz w:val="18"/>
      </w:rPr>
      <w:fldChar w:fldCharType="end"/>
    </w:r>
    <w:r w:rsidRPr="0027224B">
      <w:rPr>
        <w:rFonts w:ascii="Arial" w:hAnsi="Arial"/>
        <w: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E0CF74" w14:textId="77777777" w:rsidR="00EB1B3A" w:rsidRDefault="00EB1B3A" w:rsidP="000F3D11">
      <w:r>
        <w:separator/>
      </w:r>
    </w:p>
  </w:footnote>
  <w:footnote w:type="continuationSeparator" w:id="0">
    <w:p w14:paraId="049EAC5C" w14:textId="77777777" w:rsidR="00EB1B3A" w:rsidRDefault="00EB1B3A" w:rsidP="000F3D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8A990" w14:textId="77777777" w:rsidR="00FC7EAB" w:rsidRDefault="005D35EB" w:rsidP="00FC7EAB">
    <w:pPr>
      <w:pStyle w:val="Header"/>
    </w:pPr>
    <w:r w:rsidRPr="006A621E">
      <w:rPr>
        <w:noProof/>
      </w:rPr>
      <w:drawing>
        <wp:anchor distT="0" distB="0" distL="114300" distR="114300" simplePos="0" relativeHeight="251657728" behindDoc="0" locked="0" layoutInCell="1" allowOverlap="1" wp14:anchorId="7165176B" wp14:editId="4E4060A0">
          <wp:simplePos x="0" y="0"/>
          <wp:positionH relativeFrom="column">
            <wp:posOffset>5244465</wp:posOffset>
          </wp:positionH>
          <wp:positionV relativeFrom="paragraph">
            <wp:posOffset>-89535</wp:posOffset>
          </wp:positionV>
          <wp:extent cx="1167130" cy="342900"/>
          <wp:effectExtent l="0" t="0" r="0" b="0"/>
          <wp:wrapNone/>
          <wp:docPr id="37" name="Picture 37" descr="Robert H Lee_3C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bert H Lee_3C_RG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7130" cy="342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704" behindDoc="0" locked="0" layoutInCell="1" allowOverlap="1" wp14:anchorId="16C7C49A" wp14:editId="08CDFFB2">
          <wp:simplePos x="0" y="0"/>
          <wp:positionH relativeFrom="column">
            <wp:posOffset>1905</wp:posOffset>
          </wp:positionH>
          <wp:positionV relativeFrom="paragraph">
            <wp:posOffset>-133350</wp:posOffset>
          </wp:positionV>
          <wp:extent cx="1798320" cy="390525"/>
          <wp:effectExtent l="0" t="0" r="0" b="9525"/>
          <wp:wrapNone/>
          <wp:docPr id="38" name="Picture 38" descr="UBC Sauder_3C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BC Sauder_3C_RGB"/>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798320" cy="390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7EAB">
      <w:t xml:space="preserve">                                                           </w:t>
    </w:r>
  </w:p>
  <w:p w14:paraId="0A1DA081" w14:textId="77777777" w:rsidR="004A4B9C" w:rsidRDefault="004A4B9C" w:rsidP="00FC7EAB">
    <w:pPr>
      <w:pBdr>
        <w:bottom w:val="single" w:sz="4" w:space="1" w:color="auto"/>
      </w:pBdr>
      <w:tabs>
        <w:tab w:val="right" w:pos="8640"/>
      </w:tabs>
      <w:spacing w:before="120"/>
      <w:jc w:val="center"/>
      <w:rPr>
        <w:rFonts w:ascii="Arial" w:hAnsi="Arial"/>
        <w:b/>
        <w:color w:val="041E42"/>
        <w:sz w:val="20"/>
      </w:rPr>
    </w:pPr>
  </w:p>
  <w:p w14:paraId="2DA32845" w14:textId="77777777" w:rsidR="005D35EB" w:rsidRDefault="005D35EB" w:rsidP="00FC7EAB">
    <w:pPr>
      <w:pBdr>
        <w:bottom w:val="single" w:sz="4" w:space="1" w:color="auto"/>
      </w:pBdr>
      <w:tabs>
        <w:tab w:val="right" w:pos="8640"/>
      </w:tabs>
      <w:spacing w:before="120"/>
      <w:jc w:val="center"/>
      <w:rPr>
        <w:rFonts w:ascii="Arial" w:hAnsi="Arial"/>
        <w:b/>
        <w:color w:val="041E42"/>
        <w:sz w:val="20"/>
      </w:rPr>
    </w:pPr>
  </w:p>
  <w:p w14:paraId="674C9A66" w14:textId="77777777" w:rsidR="000951AB" w:rsidRPr="00CC09D1" w:rsidRDefault="007513C7" w:rsidP="00FC7EAB">
    <w:pPr>
      <w:pBdr>
        <w:bottom w:val="single" w:sz="4" w:space="1" w:color="auto"/>
      </w:pBdr>
      <w:tabs>
        <w:tab w:val="right" w:pos="8640"/>
      </w:tabs>
      <w:spacing w:before="120"/>
      <w:jc w:val="center"/>
      <w:rPr>
        <w:rFonts w:ascii="Arial" w:hAnsi="Arial"/>
        <w:b/>
        <w:color w:val="041E42"/>
      </w:rPr>
    </w:pPr>
    <w:r>
      <w:rPr>
        <w:rFonts w:ascii="Arial" w:hAnsi="Arial"/>
        <w:b/>
        <w:color w:val="041E42"/>
      </w:rPr>
      <w:t>BAIT 509</w:t>
    </w:r>
    <w:r w:rsidR="0027224B" w:rsidRPr="00CC09D1">
      <w:rPr>
        <w:rFonts w:ascii="Arial" w:hAnsi="Arial"/>
        <w:b/>
        <w:color w:val="041E42"/>
      </w:rPr>
      <w:t xml:space="preserve">:  </w:t>
    </w:r>
    <w:r>
      <w:rPr>
        <w:rFonts w:ascii="Arial" w:hAnsi="Arial"/>
        <w:b/>
        <w:color w:val="041E42"/>
      </w:rPr>
      <w:t>Business Applications of Machine Learning</w:t>
    </w:r>
  </w:p>
  <w:p w14:paraId="00CC269E" w14:textId="77777777" w:rsidR="00F37365" w:rsidRPr="00DC1D1F" w:rsidRDefault="00F37365" w:rsidP="00FC7EAB">
    <w:pPr>
      <w:jc w:val="center"/>
      <w:rPr>
        <w:rFonts w:ascii="Arial" w:hAnsi="Arial"/>
        <w:b/>
        <w:color w:val="041E42"/>
      </w:rPr>
    </w:pPr>
    <w:r w:rsidRPr="00DC1D1F">
      <w:rPr>
        <w:rFonts w:ascii="Arial" w:hAnsi="Arial"/>
        <w:b/>
        <w:color w:val="041E42"/>
      </w:rPr>
      <w:t xml:space="preserve">Program: </w:t>
    </w:r>
    <w:r w:rsidR="007513C7">
      <w:rPr>
        <w:rFonts w:ascii="Arial" w:hAnsi="Arial"/>
        <w:b/>
        <w:color w:val="041E42"/>
      </w:rPr>
      <w:t>MBAN</w:t>
    </w:r>
  </w:p>
  <w:p w14:paraId="32F2383E" w14:textId="77777777" w:rsidR="000951AB" w:rsidRPr="00CC09D1" w:rsidRDefault="005B6259" w:rsidP="00FC7EAB">
    <w:pPr>
      <w:jc w:val="center"/>
      <w:rPr>
        <w:rFonts w:ascii="Arial" w:hAnsi="Arial"/>
        <w:b/>
        <w:i/>
        <w:color w:val="041E42"/>
      </w:rPr>
    </w:pPr>
    <w:r w:rsidRPr="00CC09D1">
      <w:rPr>
        <w:rFonts w:ascii="Arial" w:hAnsi="Arial"/>
        <w:b/>
        <w:i/>
        <w:color w:val="041E42"/>
      </w:rPr>
      <w:t xml:space="preserve">Course </w:t>
    </w:r>
    <w:r w:rsidR="00C20050" w:rsidRPr="00CC09D1">
      <w:rPr>
        <w:rFonts w:ascii="Arial" w:hAnsi="Arial"/>
        <w:b/>
        <w:i/>
        <w:color w:val="041E42"/>
      </w:rPr>
      <w:t>Outline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5E6FF0"/>
    <w:multiLevelType w:val="hybridMultilevel"/>
    <w:tmpl w:val="4976B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C235B"/>
    <w:multiLevelType w:val="hybridMultilevel"/>
    <w:tmpl w:val="1BFE3CB0"/>
    <w:lvl w:ilvl="0" w:tplc="E4924506">
      <w:numFmt w:val="bullet"/>
      <w:lvlText w:val="-"/>
      <w:lvlJc w:val="left"/>
      <w:pPr>
        <w:ind w:left="720" w:hanging="360"/>
      </w:pPr>
      <w:rPr>
        <w:rFonts w:ascii="Arial" w:eastAsia="Cambr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82302"/>
    <w:multiLevelType w:val="hybridMultilevel"/>
    <w:tmpl w:val="84367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C01723"/>
    <w:multiLevelType w:val="hybridMultilevel"/>
    <w:tmpl w:val="185AB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7C583A"/>
    <w:multiLevelType w:val="hybridMultilevel"/>
    <w:tmpl w:val="0400F6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A55EC5"/>
    <w:multiLevelType w:val="multilevel"/>
    <w:tmpl w:val="CA42F97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26A130FA"/>
    <w:multiLevelType w:val="hybridMultilevel"/>
    <w:tmpl w:val="30F47F6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314C7690"/>
    <w:multiLevelType w:val="hybridMultilevel"/>
    <w:tmpl w:val="7AE879D8"/>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9" w15:restartNumberingAfterBreak="0">
    <w:nsid w:val="350E2856"/>
    <w:multiLevelType w:val="hybridMultilevel"/>
    <w:tmpl w:val="38F45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3869F0"/>
    <w:multiLevelType w:val="multilevel"/>
    <w:tmpl w:val="F9CE0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5992F7A"/>
    <w:multiLevelType w:val="hybridMultilevel"/>
    <w:tmpl w:val="1A720F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95B7C47"/>
    <w:multiLevelType w:val="hybridMultilevel"/>
    <w:tmpl w:val="2CDA22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9A673DF"/>
    <w:multiLevelType w:val="hybridMultilevel"/>
    <w:tmpl w:val="CBE6C69C"/>
    <w:lvl w:ilvl="0" w:tplc="D2D83C5A">
      <w:start w:val="1"/>
      <w:numFmt w:val="decimal"/>
      <w:lvlText w:val="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A865D1"/>
    <w:multiLevelType w:val="hybridMultilevel"/>
    <w:tmpl w:val="A3F474EE"/>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B812F7"/>
    <w:multiLevelType w:val="multilevel"/>
    <w:tmpl w:val="8C1EBB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F20729F"/>
    <w:multiLevelType w:val="hybridMultilevel"/>
    <w:tmpl w:val="70807666"/>
    <w:lvl w:ilvl="0" w:tplc="E4924506">
      <w:numFmt w:val="bullet"/>
      <w:lvlText w:val="-"/>
      <w:lvlJc w:val="left"/>
      <w:pPr>
        <w:ind w:left="720" w:hanging="360"/>
      </w:pPr>
      <w:rPr>
        <w:rFonts w:ascii="Arial" w:eastAsia="Cambr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54641B"/>
    <w:multiLevelType w:val="multilevel"/>
    <w:tmpl w:val="549AEA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8047B64"/>
    <w:multiLevelType w:val="hybridMultilevel"/>
    <w:tmpl w:val="5E205E82"/>
    <w:lvl w:ilvl="0" w:tplc="00000001">
      <w:start w:val="1"/>
      <w:numFmt w:val="decimal"/>
      <w:lvlText w:val="%1."/>
      <w:lvlJc w:val="left"/>
      <w:pPr>
        <w:ind w:left="720" w:hanging="360"/>
      </w:pPr>
    </w:lvl>
    <w:lvl w:ilvl="1" w:tplc="0409000F">
      <w:start w:val="1"/>
      <w:numFmt w:val="decimal"/>
      <w:lvlText w:val="%2."/>
      <w:lvlJc w:val="left"/>
      <w:pPr>
        <w:ind w:left="216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11"/>
  </w:num>
  <w:num w:numId="3">
    <w:abstractNumId w:val="3"/>
  </w:num>
  <w:num w:numId="4">
    <w:abstractNumId w:val="9"/>
  </w:num>
  <w:num w:numId="5">
    <w:abstractNumId w:val="4"/>
  </w:num>
  <w:num w:numId="6">
    <w:abstractNumId w:val="14"/>
  </w:num>
  <w:num w:numId="7">
    <w:abstractNumId w:val="5"/>
  </w:num>
  <w:num w:numId="8">
    <w:abstractNumId w:val="7"/>
  </w:num>
  <w:num w:numId="9">
    <w:abstractNumId w:val="13"/>
  </w:num>
  <w:num w:numId="10">
    <w:abstractNumId w:val="12"/>
  </w:num>
  <w:num w:numId="11">
    <w:abstractNumId w:val="8"/>
  </w:num>
  <w:num w:numId="12">
    <w:abstractNumId w:val="0"/>
  </w:num>
  <w:num w:numId="13">
    <w:abstractNumId w:val="18"/>
  </w:num>
  <w:num w:numId="14">
    <w:abstractNumId w:val="10"/>
  </w:num>
  <w:num w:numId="15">
    <w:abstractNumId w:val="17"/>
  </w:num>
  <w:num w:numId="16">
    <w:abstractNumId w:val="15"/>
  </w:num>
  <w:num w:numId="17">
    <w:abstractNumId w:val="16"/>
  </w:num>
  <w:num w:numId="18">
    <w:abstractNumId w:val="2"/>
  </w:num>
  <w:num w:numId="1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in, Elisabeth">
    <w15:presenceInfo w15:providerId="AD" w15:userId="S-1-5-21-3458574638-2780845101-4193349012-3836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trackRevisions/>
  <w:defaultTabStop w:val="5040"/>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24B"/>
    <w:rsid w:val="000007DB"/>
    <w:rsid w:val="0009388F"/>
    <w:rsid w:val="000D0D38"/>
    <w:rsid w:val="000E5748"/>
    <w:rsid w:val="000F3D11"/>
    <w:rsid w:val="000F4B8F"/>
    <w:rsid w:val="0012399B"/>
    <w:rsid w:val="00131BCD"/>
    <w:rsid w:val="00140D97"/>
    <w:rsid w:val="00164120"/>
    <w:rsid w:val="00181F66"/>
    <w:rsid w:val="00185F10"/>
    <w:rsid w:val="001B334B"/>
    <w:rsid w:val="001E49ED"/>
    <w:rsid w:val="001E5EE0"/>
    <w:rsid w:val="00200E9F"/>
    <w:rsid w:val="00237F3A"/>
    <w:rsid w:val="0027224B"/>
    <w:rsid w:val="002813A9"/>
    <w:rsid w:val="00360B3D"/>
    <w:rsid w:val="003646F2"/>
    <w:rsid w:val="00391941"/>
    <w:rsid w:val="003B0076"/>
    <w:rsid w:val="00411164"/>
    <w:rsid w:val="00475A94"/>
    <w:rsid w:val="004A35BD"/>
    <w:rsid w:val="004A4B9C"/>
    <w:rsid w:val="004B7176"/>
    <w:rsid w:val="004D2E56"/>
    <w:rsid w:val="0053798C"/>
    <w:rsid w:val="00596248"/>
    <w:rsid w:val="005B6259"/>
    <w:rsid w:val="005D09BF"/>
    <w:rsid w:val="005D35EB"/>
    <w:rsid w:val="00605256"/>
    <w:rsid w:val="006B54C5"/>
    <w:rsid w:val="006C011B"/>
    <w:rsid w:val="006F7095"/>
    <w:rsid w:val="0070448F"/>
    <w:rsid w:val="007111D3"/>
    <w:rsid w:val="007513C7"/>
    <w:rsid w:val="00770251"/>
    <w:rsid w:val="0077798B"/>
    <w:rsid w:val="0078328D"/>
    <w:rsid w:val="007C4CE0"/>
    <w:rsid w:val="007D2A36"/>
    <w:rsid w:val="00830D82"/>
    <w:rsid w:val="00833AFB"/>
    <w:rsid w:val="00881ADE"/>
    <w:rsid w:val="00886E7C"/>
    <w:rsid w:val="008D7666"/>
    <w:rsid w:val="00926BEF"/>
    <w:rsid w:val="009478A2"/>
    <w:rsid w:val="009A5732"/>
    <w:rsid w:val="009B29BA"/>
    <w:rsid w:val="009F34C3"/>
    <w:rsid w:val="00A043FD"/>
    <w:rsid w:val="00A263E3"/>
    <w:rsid w:val="00A74374"/>
    <w:rsid w:val="00AA32BC"/>
    <w:rsid w:val="00AE50E3"/>
    <w:rsid w:val="00B213F1"/>
    <w:rsid w:val="00B348B9"/>
    <w:rsid w:val="00B37BFF"/>
    <w:rsid w:val="00C1538D"/>
    <w:rsid w:val="00C20050"/>
    <w:rsid w:val="00C71C53"/>
    <w:rsid w:val="00CC09D1"/>
    <w:rsid w:val="00CF2344"/>
    <w:rsid w:val="00D03B66"/>
    <w:rsid w:val="00D960C5"/>
    <w:rsid w:val="00DC1D1F"/>
    <w:rsid w:val="00DC3F24"/>
    <w:rsid w:val="00DE0EB1"/>
    <w:rsid w:val="00E14E52"/>
    <w:rsid w:val="00EB1B3A"/>
    <w:rsid w:val="00F00911"/>
    <w:rsid w:val="00F2183F"/>
    <w:rsid w:val="00F37365"/>
    <w:rsid w:val="00F5377A"/>
    <w:rsid w:val="00F7041D"/>
    <w:rsid w:val="00FC7EAB"/>
    <w:rsid w:val="00FD127E"/>
    <w:rsid w:val="00FE0E7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16F4471"/>
  <w15:docId w15:val="{A8EB31A7-1353-45D2-B316-8719F286F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37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C3683"/>
    <w:pPr>
      <w:tabs>
        <w:tab w:val="center" w:pos="4320"/>
        <w:tab w:val="right" w:pos="8640"/>
      </w:tabs>
    </w:pPr>
  </w:style>
  <w:style w:type="character" w:customStyle="1" w:styleId="HeaderChar">
    <w:name w:val="Header Char"/>
    <w:basedOn w:val="DefaultParagraphFont"/>
    <w:link w:val="Header"/>
    <w:rsid w:val="003C3683"/>
    <w:rPr>
      <w:sz w:val="24"/>
      <w:szCs w:val="24"/>
    </w:rPr>
  </w:style>
  <w:style w:type="paragraph" w:styleId="Footer">
    <w:name w:val="footer"/>
    <w:basedOn w:val="Normal"/>
    <w:link w:val="FooterChar"/>
    <w:rsid w:val="003C3683"/>
    <w:pPr>
      <w:tabs>
        <w:tab w:val="center" w:pos="4320"/>
        <w:tab w:val="right" w:pos="8640"/>
      </w:tabs>
    </w:pPr>
  </w:style>
  <w:style w:type="character" w:customStyle="1" w:styleId="FooterChar">
    <w:name w:val="Footer Char"/>
    <w:basedOn w:val="DefaultParagraphFont"/>
    <w:link w:val="Footer"/>
    <w:rsid w:val="003C3683"/>
    <w:rPr>
      <w:sz w:val="24"/>
      <w:szCs w:val="24"/>
    </w:rPr>
  </w:style>
  <w:style w:type="paragraph" w:styleId="ListParagraph">
    <w:name w:val="List Paragraph"/>
    <w:basedOn w:val="Normal"/>
    <w:uiPriority w:val="34"/>
    <w:qFormat/>
    <w:rsid w:val="00503DEB"/>
    <w:pPr>
      <w:ind w:left="720"/>
      <w:contextualSpacing/>
    </w:pPr>
    <w:rPr>
      <w:sz w:val="22"/>
      <w:szCs w:val="22"/>
    </w:rPr>
  </w:style>
  <w:style w:type="character" w:styleId="PageNumber">
    <w:name w:val="page number"/>
    <w:basedOn w:val="DefaultParagraphFont"/>
    <w:rsid w:val="007700CF"/>
  </w:style>
  <w:style w:type="table" w:styleId="TableGrid">
    <w:name w:val="Table Grid"/>
    <w:basedOn w:val="TableNormal"/>
    <w:rsid w:val="006A10A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20050"/>
    <w:rPr>
      <w:rFonts w:ascii="Tahoma" w:hAnsi="Tahoma" w:cs="Tahoma"/>
      <w:sz w:val="16"/>
      <w:szCs w:val="16"/>
    </w:rPr>
  </w:style>
  <w:style w:type="character" w:customStyle="1" w:styleId="BalloonTextChar">
    <w:name w:val="Balloon Text Char"/>
    <w:basedOn w:val="DefaultParagraphFont"/>
    <w:link w:val="BalloonText"/>
    <w:rsid w:val="00C20050"/>
    <w:rPr>
      <w:rFonts w:ascii="Tahoma" w:hAnsi="Tahoma" w:cs="Tahoma"/>
      <w:sz w:val="16"/>
      <w:szCs w:val="16"/>
    </w:rPr>
  </w:style>
  <w:style w:type="paragraph" w:customStyle="1" w:styleId="Normal1">
    <w:name w:val="Normal1"/>
    <w:rsid w:val="00A263E3"/>
    <w:pPr>
      <w:pBdr>
        <w:top w:val="nil"/>
        <w:left w:val="nil"/>
        <w:bottom w:val="nil"/>
        <w:right w:val="nil"/>
        <w:between w:val="nil"/>
      </w:pBdr>
    </w:pPr>
    <w:rPr>
      <w:rFonts w:cs="Cambria"/>
      <w:color w:val="000000"/>
      <w:sz w:val="24"/>
      <w:szCs w:val="24"/>
    </w:rPr>
  </w:style>
  <w:style w:type="character" w:styleId="Hyperlink">
    <w:name w:val="Hyperlink"/>
    <w:basedOn w:val="DefaultParagraphFont"/>
    <w:unhideWhenUsed/>
    <w:rsid w:val="00A263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455530">
      <w:bodyDiv w:val="1"/>
      <w:marLeft w:val="0"/>
      <w:marRight w:val="0"/>
      <w:marTop w:val="0"/>
      <w:marBottom w:val="0"/>
      <w:divBdr>
        <w:top w:val="none" w:sz="0" w:space="0" w:color="auto"/>
        <w:left w:val="none" w:sz="0" w:space="0" w:color="auto"/>
        <w:bottom w:val="none" w:sz="0" w:space="0" w:color="auto"/>
        <w:right w:val="none" w:sz="0" w:space="0" w:color="auto"/>
      </w:divBdr>
    </w:div>
    <w:div w:id="1738047108">
      <w:bodyDiv w:val="1"/>
      <w:marLeft w:val="0"/>
      <w:marRight w:val="0"/>
      <w:marTop w:val="0"/>
      <w:marBottom w:val="0"/>
      <w:divBdr>
        <w:top w:val="none" w:sz="0" w:space="0" w:color="auto"/>
        <w:left w:val="none" w:sz="0" w:space="0" w:color="auto"/>
        <w:bottom w:val="none" w:sz="0" w:space="0" w:color="auto"/>
        <w:right w:val="none" w:sz="0" w:space="0" w:color="auto"/>
      </w:divBdr>
      <w:divsChild>
        <w:div w:id="671445758">
          <w:marLeft w:val="0"/>
          <w:marRight w:val="0"/>
          <w:marTop w:val="0"/>
          <w:marBottom w:val="0"/>
          <w:divBdr>
            <w:top w:val="none" w:sz="0" w:space="0" w:color="auto"/>
            <w:left w:val="none" w:sz="0" w:space="0" w:color="auto"/>
            <w:bottom w:val="none" w:sz="0" w:space="0" w:color="auto"/>
            <w:right w:val="none" w:sz="0" w:space="0" w:color="auto"/>
          </w:divBdr>
        </w:div>
        <w:div w:id="429938109">
          <w:marLeft w:val="0"/>
          <w:marRight w:val="0"/>
          <w:marTop w:val="0"/>
          <w:marBottom w:val="0"/>
          <w:divBdr>
            <w:top w:val="none" w:sz="0" w:space="0" w:color="auto"/>
            <w:left w:val="none" w:sz="0" w:space="0" w:color="auto"/>
            <w:bottom w:val="none" w:sz="0" w:space="0" w:color="auto"/>
            <w:right w:val="none" w:sz="0" w:space="0" w:color="auto"/>
          </w:divBdr>
        </w:div>
        <w:div w:id="1373504310">
          <w:marLeft w:val="0"/>
          <w:marRight w:val="0"/>
          <w:marTop w:val="0"/>
          <w:marBottom w:val="0"/>
          <w:divBdr>
            <w:top w:val="none" w:sz="0" w:space="0" w:color="auto"/>
            <w:left w:val="none" w:sz="0" w:space="0" w:color="auto"/>
            <w:bottom w:val="none" w:sz="0" w:space="0" w:color="auto"/>
            <w:right w:val="none" w:sz="0" w:space="0" w:color="auto"/>
          </w:divBdr>
        </w:div>
        <w:div w:id="869806986">
          <w:marLeft w:val="0"/>
          <w:marRight w:val="0"/>
          <w:marTop w:val="0"/>
          <w:marBottom w:val="0"/>
          <w:divBdr>
            <w:top w:val="none" w:sz="0" w:space="0" w:color="auto"/>
            <w:left w:val="none" w:sz="0" w:space="0" w:color="auto"/>
            <w:bottom w:val="none" w:sz="0" w:space="0" w:color="auto"/>
            <w:right w:val="none" w:sz="0" w:space="0" w:color="auto"/>
          </w:divBdr>
        </w:div>
        <w:div w:id="1395619596">
          <w:marLeft w:val="0"/>
          <w:marRight w:val="0"/>
          <w:marTop w:val="0"/>
          <w:marBottom w:val="0"/>
          <w:divBdr>
            <w:top w:val="none" w:sz="0" w:space="0" w:color="auto"/>
            <w:left w:val="none" w:sz="0" w:space="0" w:color="auto"/>
            <w:bottom w:val="none" w:sz="0" w:space="0" w:color="auto"/>
            <w:right w:val="none" w:sz="0" w:space="0" w:color="auto"/>
          </w:divBdr>
        </w:div>
        <w:div w:id="681780828">
          <w:marLeft w:val="0"/>
          <w:marRight w:val="0"/>
          <w:marTop w:val="0"/>
          <w:marBottom w:val="0"/>
          <w:divBdr>
            <w:top w:val="none" w:sz="0" w:space="0" w:color="auto"/>
            <w:left w:val="none" w:sz="0" w:space="0" w:color="auto"/>
            <w:bottom w:val="none" w:sz="0" w:space="0" w:color="auto"/>
            <w:right w:val="none" w:sz="0" w:space="0" w:color="auto"/>
          </w:divBdr>
        </w:div>
        <w:div w:id="932057989">
          <w:marLeft w:val="0"/>
          <w:marRight w:val="0"/>
          <w:marTop w:val="0"/>
          <w:marBottom w:val="0"/>
          <w:divBdr>
            <w:top w:val="none" w:sz="0" w:space="0" w:color="auto"/>
            <w:left w:val="none" w:sz="0" w:space="0" w:color="auto"/>
            <w:bottom w:val="none" w:sz="0" w:space="0" w:color="auto"/>
            <w:right w:val="none" w:sz="0" w:space="0" w:color="auto"/>
          </w:divBdr>
        </w:div>
        <w:div w:id="1591543424">
          <w:marLeft w:val="0"/>
          <w:marRight w:val="0"/>
          <w:marTop w:val="0"/>
          <w:marBottom w:val="0"/>
          <w:divBdr>
            <w:top w:val="none" w:sz="0" w:space="0" w:color="auto"/>
            <w:left w:val="none" w:sz="0" w:space="0" w:color="auto"/>
            <w:bottom w:val="none" w:sz="0" w:space="0" w:color="auto"/>
            <w:right w:val="none" w:sz="0" w:space="0" w:color="auto"/>
          </w:divBdr>
        </w:div>
        <w:div w:id="1787459101">
          <w:marLeft w:val="0"/>
          <w:marRight w:val="0"/>
          <w:marTop w:val="0"/>
          <w:marBottom w:val="0"/>
          <w:divBdr>
            <w:top w:val="none" w:sz="0" w:space="0" w:color="auto"/>
            <w:left w:val="none" w:sz="0" w:space="0" w:color="auto"/>
            <w:bottom w:val="none" w:sz="0" w:space="0" w:color="auto"/>
            <w:right w:val="none" w:sz="0" w:space="0" w:color="auto"/>
          </w:divBdr>
        </w:div>
        <w:div w:id="1591960882">
          <w:marLeft w:val="0"/>
          <w:marRight w:val="0"/>
          <w:marTop w:val="0"/>
          <w:marBottom w:val="0"/>
          <w:divBdr>
            <w:top w:val="none" w:sz="0" w:space="0" w:color="auto"/>
            <w:left w:val="none" w:sz="0" w:space="0" w:color="auto"/>
            <w:bottom w:val="none" w:sz="0" w:space="0" w:color="auto"/>
            <w:right w:val="none" w:sz="0" w:space="0" w:color="auto"/>
          </w:divBdr>
        </w:div>
        <w:div w:id="1437558406">
          <w:marLeft w:val="0"/>
          <w:marRight w:val="0"/>
          <w:marTop w:val="0"/>
          <w:marBottom w:val="0"/>
          <w:divBdr>
            <w:top w:val="none" w:sz="0" w:space="0" w:color="auto"/>
            <w:left w:val="none" w:sz="0" w:space="0" w:color="auto"/>
            <w:bottom w:val="none" w:sz="0" w:space="0" w:color="auto"/>
            <w:right w:val="none" w:sz="0" w:space="0" w:color="auto"/>
          </w:divBdr>
        </w:div>
        <w:div w:id="1367414033">
          <w:marLeft w:val="0"/>
          <w:marRight w:val="0"/>
          <w:marTop w:val="0"/>
          <w:marBottom w:val="0"/>
          <w:divBdr>
            <w:top w:val="none" w:sz="0" w:space="0" w:color="auto"/>
            <w:left w:val="none" w:sz="0" w:space="0" w:color="auto"/>
            <w:bottom w:val="none" w:sz="0" w:space="0" w:color="auto"/>
            <w:right w:val="none" w:sz="0" w:space="0" w:color="auto"/>
          </w:divBdr>
        </w:div>
        <w:div w:id="872767248">
          <w:marLeft w:val="0"/>
          <w:marRight w:val="0"/>
          <w:marTop w:val="0"/>
          <w:marBottom w:val="0"/>
          <w:divBdr>
            <w:top w:val="none" w:sz="0" w:space="0" w:color="auto"/>
            <w:left w:val="none" w:sz="0" w:space="0" w:color="auto"/>
            <w:bottom w:val="none" w:sz="0" w:space="0" w:color="auto"/>
            <w:right w:val="none" w:sz="0" w:space="0" w:color="auto"/>
          </w:divBdr>
        </w:div>
        <w:div w:id="2124183854">
          <w:marLeft w:val="0"/>
          <w:marRight w:val="0"/>
          <w:marTop w:val="0"/>
          <w:marBottom w:val="0"/>
          <w:divBdr>
            <w:top w:val="none" w:sz="0" w:space="0" w:color="auto"/>
            <w:left w:val="none" w:sz="0" w:space="0" w:color="auto"/>
            <w:bottom w:val="none" w:sz="0" w:space="0" w:color="auto"/>
            <w:right w:val="none" w:sz="0" w:space="0" w:color="auto"/>
          </w:divBdr>
        </w:div>
        <w:div w:id="105202045">
          <w:marLeft w:val="0"/>
          <w:marRight w:val="0"/>
          <w:marTop w:val="0"/>
          <w:marBottom w:val="0"/>
          <w:divBdr>
            <w:top w:val="none" w:sz="0" w:space="0" w:color="auto"/>
            <w:left w:val="none" w:sz="0" w:space="0" w:color="auto"/>
            <w:bottom w:val="none" w:sz="0" w:space="0" w:color="auto"/>
            <w:right w:val="none" w:sz="0" w:space="0" w:color="auto"/>
          </w:divBdr>
        </w:div>
        <w:div w:id="1744521146">
          <w:marLeft w:val="0"/>
          <w:marRight w:val="0"/>
          <w:marTop w:val="0"/>
          <w:marBottom w:val="0"/>
          <w:divBdr>
            <w:top w:val="none" w:sz="0" w:space="0" w:color="auto"/>
            <w:left w:val="none" w:sz="0" w:space="0" w:color="auto"/>
            <w:bottom w:val="none" w:sz="0" w:space="0" w:color="auto"/>
            <w:right w:val="none" w:sz="0" w:space="0" w:color="auto"/>
          </w:divBdr>
        </w:div>
        <w:div w:id="1358628286">
          <w:marLeft w:val="0"/>
          <w:marRight w:val="0"/>
          <w:marTop w:val="0"/>
          <w:marBottom w:val="0"/>
          <w:divBdr>
            <w:top w:val="none" w:sz="0" w:space="0" w:color="auto"/>
            <w:left w:val="none" w:sz="0" w:space="0" w:color="auto"/>
            <w:bottom w:val="none" w:sz="0" w:space="0" w:color="auto"/>
            <w:right w:val="none" w:sz="0" w:space="0" w:color="auto"/>
          </w:divBdr>
        </w:div>
        <w:div w:id="1712536893">
          <w:marLeft w:val="0"/>
          <w:marRight w:val="0"/>
          <w:marTop w:val="0"/>
          <w:marBottom w:val="0"/>
          <w:divBdr>
            <w:top w:val="none" w:sz="0" w:space="0" w:color="auto"/>
            <w:left w:val="none" w:sz="0" w:space="0" w:color="auto"/>
            <w:bottom w:val="none" w:sz="0" w:space="0" w:color="auto"/>
            <w:right w:val="none" w:sz="0" w:space="0" w:color="auto"/>
          </w:divBdr>
        </w:div>
        <w:div w:id="1887176895">
          <w:marLeft w:val="0"/>
          <w:marRight w:val="0"/>
          <w:marTop w:val="0"/>
          <w:marBottom w:val="0"/>
          <w:divBdr>
            <w:top w:val="none" w:sz="0" w:space="0" w:color="auto"/>
            <w:left w:val="none" w:sz="0" w:space="0" w:color="auto"/>
            <w:bottom w:val="none" w:sz="0" w:space="0" w:color="auto"/>
            <w:right w:val="none" w:sz="0" w:space="0" w:color="auto"/>
          </w:divBdr>
        </w:div>
        <w:div w:id="578369970">
          <w:marLeft w:val="0"/>
          <w:marRight w:val="0"/>
          <w:marTop w:val="0"/>
          <w:marBottom w:val="0"/>
          <w:divBdr>
            <w:top w:val="none" w:sz="0" w:space="0" w:color="auto"/>
            <w:left w:val="none" w:sz="0" w:space="0" w:color="auto"/>
            <w:bottom w:val="none" w:sz="0" w:space="0" w:color="auto"/>
            <w:right w:val="none" w:sz="0" w:space="0" w:color="auto"/>
          </w:divBdr>
        </w:div>
        <w:div w:id="2104035291">
          <w:marLeft w:val="0"/>
          <w:marRight w:val="0"/>
          <w:marTop w:val="0"/>
          <w:marBottom w:val="0"/>
          <w:divBdr>
            <w:top w:val="none" w:sz="0" w:space="0" w:color="auto"/>
            <w:left w:val="none" w:sz="0" w:space="0" w:color="auto"/>
            <w:bottom w:val="none" w:sz="0" w:space="0" w:color="auto"/>
            <w:right w:val="none" w:sz="0" w:space="0" w:color="auto"/>
          </w:divBdr>
        </w:div>
        <w:div w:id="1628045982">
          <w:marLeft w:val="0"/>
          <w:marRight w:val="0"/>
          <w:marTop w:val="0"/>
          <w:marBottom w:val="0"/>
          <w:divBdr>
            <w:top w:val="none" w:sz="0" w:space="0" w:color="auto"/>
            <w:left w:val="none" w:sz="0" w:space="0" w:color="auto"/>
            <w:bottom w:val="none" w:sz="0" w:space="0" w:color="auto"/>
            <w:right w:val="none" w:sz="0" w:space="0" w:color="auto"/>
          </w:divBdr>
        </w:div>
        <w:div w:id="1855268620">
          <w:marLeft w:val="0"/>
          <w:marRight w:val="0"/>
          <w:marTop w:val="0"/>
          <w:marBottom w:val="0"/>
          <w:divBdr>
            <w:top w:val="none" w:sz="0" w:space="0" w:color="auto"/>
            <w:left w:val="none" w:sz="0" w:space="0" w:color="auto"/>
            <w:bottom w:val="none" w:sz="0" w:space="0" w:color="auto"/>
            <w:right w:val="none" w:sz="0" w:space="0" w:color="auto"/>
          </w:divBdr>
        </w:div>
        <w:div w:id="187645653">
          <w:marLeft w:val="0"/>
          <w:marRight w:val="0"/>
          <w:marTop w:val="0"/>
          <w:marBottom w:val="0"/>
          <w:divBdr>
            <w:top w:val="none" w:sz="0" w:space="0" w:color="auto"/>
            <w:left w:val="none" w:sz="0" w:space="0" w:color="auto"/>
            <w:bottom w:val="none" w:sz="0" w:space="0" w:color="auto"/>
            <w:right w:val="none" w:sz="0" w:space="0" w:color="auto"/>
          </w:divBdr>
        </w:div>
        <w:div w:id="2064863911">
          <w:marLeft w:val="0"/>
          <w:marRight w:val="0"/>
          <w:marTop w:val="0"/>
          <w:marBottom w:val="0"/>
          <w:divBdr>
            <w:top w:val="none" w:sz="0" w:space="0" w:color="auto"/>
            <w:left w:val="none" w:sz="0" w:space="0" w:color="auto"/>
            <w:bottom w:val="none" w:sz="0" w:space="0" w:color="auto"/>
            <w:right w:val="none" w:sz="0" w:space="0" w:color="auto"/>
          </w:divBdr>
        </w:div>
        <w:div w:id="1687515250">
          <w:marLeft w:val="0"/>
          <w:marRight w:val="0"/>
          <w:marTop w:val="0"/>
          <w:marBottom w:val="0"/>
          <w:divBdr>
            <w:top w:val="none" w:sz="0" w:space="0" w:color="auto"/>
            <w:left w:val="none" w:sz="0" w:space="0" w:color="auto"/>
            <w:bottom w:val="none" w:sz="0" w:space="0" w:color="auto"/>
            <w:right w:val="none" w:sz="0" w:space="0" w:color="auto"/>
          </w:divBdr>
        </w:div>
        <w:div w:id="1920671151">
          <w:marLeft w:val="0"/>
          <w:marRight w:val="0"/>
          <w:marTop w:val="0"/>
          <w:marBottom w:val="0"/>
          <w:divBdr>
            <w:top w:val="none" w:sz="0" w:space="0" w:color="auto"/>
            <w:left w:val="none" w:sz="0" w:space="0" w:color="auto"/>
            <w:bottom w:val="none" w:sz="0" w:space="0" w:color="auto"/>
            <w:right w:val="none" w:sz="0" w:space="0" w:color="auto"/>
          </w:divBdr>
        </w:div>
        <w:div w:id="136826239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ikit-learn.org/stable/documentatio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6BBB1-96AB-45E3-B74F-E77A4F543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British Columbia</Company>
  <LinksUpToDate>false</LinksUpToDate>
  <CharactersWithSpaces>8979</CharactersWithSpaces>
  <SharedDoc>false</SharedDoc>
  <HLinks>
    <vt:vector size="48" baseType="variant">
      <vt:variant>
        <vt:i4>4456449</vt:i4>
      </vt:variant>
      <vt:variant>
        <vt:i4>2360</vt:i4>
      </vt:variant>
      <vt:variant>
        <vt:i4>1025</vt:i4>
      </vt:variant>
      <vt:variant>
        <vt:i4>1</vt:i4>
      </vt:variant>
      <vt:variant>
        <vt:lpwstr>Default Line</vt:lpwstr>
      </vt:variant>
      <vt:variant>
        <vt:lpwstr/>
      </vt:variant>
      <vt:variant>
        <vt:i4>4456449</vt:i4>
      </vt:variant>
      <vt:variant>
        <vt:i4>3000</vt:i4>
      </vt:variant>
      <vt:variant>
        <vt:i4>1026</vt:i4>
      </vt:variant>
      <vt:variant>
        <vt:i4>1</vt:i4>
      </vt:variant>
      <vt:variant>
        <vt:lpwstr>Default Line</vt:lpwstr>
      </vt:variant>
      <vt:variant>
        <vt:lpwstr/>
      </vt:variant>
      <vt:variant>
        <vt:i4>4456449</vt:i4>
      </vt:variant>
      <vt:variant>
        <vt:i4>3088</vt:i4>
      </vt:variant>
      <vt:variant>
        <vt:i4>1027</vt:i4>
      </vt:variant>
      <vt:variant>
        <vt:i4>1</vt:i4>
      </vt:variant>
      <vt:variant>
        <vt:lpwstr>Default Line</vt:lpwstr>
      </vt:variant>
      <vt:variant>
        <vt:lpwstr/>
      </vt:variant>
      <vt:variant>
        <vt:i4>4456449</vt:i4>
      </vt:variant>
      <vt:variant>
        <vt:i4>3939</vt:i4>
      </vt:variant>
      <vt:variant>
        <vt:i4>1028</vt:i4>
      </vt:variant>
      <vt:variant>
        <vt:i4>1</vt:i4>
      </vt:variant>
      <vt:variant>
        <vt:lpwstr>Default Line</vt:lpwstr>
      </vt:variant>
      <vt:variant>
        <vt:lpwstr/>
      </vt:variant>
      <vt:variant>
        <vt:i4>4456449</vt:i4>
      </vt:variant>
      <vt:variant>
        <vt:i4>4013</vt:i4>
      </vt:variant>
      <vt:variant>
        <vt:i4>1029</vt:i4>
      </vt:variant>
      <vt:variant>
        <vt:i4>1</vt:i4>
      </vt:variant>
      <vt:variant>
        <vt:lpwstr>Default Line</vt:lpwstr>
      </vt:variant>
      <vt:variant>
        <vt:lpwstr/>
      </vt:variant>
      <vt:variant>
        <vt:i4>4456449</vt:i4>
      </vt:variant>
      <vt:variant>
        <vt:i4>4703</vt:i4>
      </vt:variant>
      <vt:variant>
        <vt:i4>1030</vt:i4>
      </vt:variant>
      <vt:variant>
        <vt:i4>1</vt:i4>
      </vt:variant>
      <vt:variant>
        <vt:lpwstr>Default Line</vt:lpwstr>
      </vt:variant>
      <vt:variant>
        <vt:lpwstr/>
      </vt:variant>
      <vt:variant>
        <vt:i4>4456449</vt:i4>
      </vt:variant>
      <vt:variant>
        <vt:i4>4850</vt:i4>
      </vt:variant>
      <vt:variant>
        <vt:i4>1031</vt:i4>
      </vt:variant>
      <vt:variant>
        <vt:i4>1</vt:i4>
      </vt:variant>
      <vt:variant>
        <vt:lpwstr>Default Line</vt:lpwstr>
      </vt:variant>
      <vt:variant>
        <vt:lpwstr/>
      </vt:variant>
      <vt:variant>
        <vt:i4>786538</vt:i4>
      </vt:variant>
      <vt:variant>
        <vt:i4>4874</vt:i4>
      </vt:variant>
      <vt:variant>
        <vt:i4>1032</vt:i4>
      </vt:variant>
      <vt:variant>
        <vt:i4>1</vt:i4>
      </vt:variant>
      <vt:variant>
        <vt:lpwstr>Sauder_H R Lee_No_Tag_RGB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Maga</dc:creator>
  <cp:lastModifiedBy>Chin, Elisabeth</cp:lastModifiedBy>
  <cp:revision>3</cp:revision>
  <dcterms:created xsi:type="dcterms:W3CDTF">2018-12-03T22:09:00Z</dcterms:created>
  <dcterms:modified xsi:type="dcterms:W3CDTF">2018-12-03T22:16:00Z</dcterms:modified>
</cp:coreProperties>
</file>